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lang w:val="en-IN" w:eastAsia="en-IN"/>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D922D8" w:rsidRDefault="00D922D8" w:rsidP="001E3243">
            <w:pPr>
              <w:rPr>
                <w:rFonts w:ascii="Calibri" w:hAnsi="Calibri" w:cs="Calibri"/>
                <w:color w:val="548DD4"/>
                <w:lang w:val="en-GB"/>
              </w:rPr>
            </w:pPr>
            <w:r w:rsidRPr="00D922D8">
              <w:t>CSC210A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D922D8" w:rsidRDefault="00D922D8" w:rsidP="00435573">
            <w:pPr>
              <w:rPr>
                <w:rFonts w:ascii="Calibri" w:hAnsi="Calibri" w:cs="Calibri"/>
                <w:color w:val="548DD4"/>
                <w:lang w:val="en-GB"/>
              </w:rPr>
            </w:pPr>
            <w:r w:rsidRPr="00D922D8">
              <w:t>Software Development Fundamentals</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A13B6"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A13B6"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A13B6"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A13B6" w:rsidP="00435573">
            <w:pPr>
              <w:rPr>
                <w:rFonts w:ascii="Calibri" w:hAnsi="Calibri" w:cs="Calibri"/>
                <w:sz w:val="28"/>
                <w:lang w:val="en-GB"/>
              </w:rPr>
            </w:pPr>
            <w:r>
              <w:rPr>
                <w:rFonts w:ascii="Calibri" w:hAnsi="Calibri" w:cs="Calibri"/>
                <w:sz w:val="28"/>
                <w:lang w:val="en-GB"/>
              </w:rPr>
              <w:t>PRACHI PODDAR</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A13B6" w:rsidP="00435573">
            <w:pPr>
              <w:rPr>
                <w:rFonts w:ascii="Calibri" w:hAnsi="Calibri" w:cs="Calibri"/>
                <w:color w:val="0070C0"/>
                <w:sz w:val="28"/>
                <w:lang w:val="en-GB"/>
              </w:rPr>
            </w:pPr>
            <w:r>
              <w:rPr>
                <w:rFonts w:ascii="Calibri" w:hAnsi="Calibri" w:cs="Calibri"/>
                <w:color w:val="0070C0"/>
                <w:sz w:val="28"/>
                <w:lang w:val="en-GB"/>
              </w:rPr>
              <w:t>17ETCS002122</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A13B6" w:rsidP="006646F4">
            <w:pPr>
              <w:rPr>
                <w:rFonts w:ascii="Calibri" w:hAnsi="Calibri" w:cs="Calibri"/>
                <w:color w:val="0070C0"/>
                <w:sz w:val="28"/>
                <w:lang w:val="en-GB"/>
              </w:rPr>
            </w:pPr>
            <w:r>
              <w:rPr>
                <w:rFonts w:ascii="Calibri" w:hAnsi="Calibri" w:cs="Calibri"/>
                <w:color w:val="0070C0"/>
                <w:sz w:val="28"/>
                <w:lang w:val="en-GB"/>
              </w:rPr>
              <w:t>4</w:t>
            </w:r>
            <w:r w:rsidRPr="001A13B6">
              <w:rPr>
                <w:rFonts w:ascii="Calibri" w:hAnsi="Calibri" w:cs="Calibri"/>
                <w:color w:val="0070C0"/>
                <w:sz w:val="28"/>
                <w:vertAlign w:val="superscript"/>
                <w:lang w:val="en-GB"/>
              </w:rPr>
              <w:t>TH</w:t>
            </w:r>
            <w:r>
              <w:rPr>
                <w:rFonts w:ascii="Calibri" w:hAnsi="Calibri" w:cs="Calibri"/>
                <w:color w:val="0070C0"/>
                <w:sz w:val="28"/>
                <w:lang w:val="en-GB"/>
              </w:rPr>
              <w:t>/2</w:t>
            </w:r>
            <w:r w:rsidRPr="001A13B6">
              <w:rPr>
                <w:rFonts w:ascii="Calibri" w:hAnsi="Calibri" w:cs="Calibri"/>
                <w:color w:val="0070C0"/>
                <w:sz w:val="28"/>
                <w:vertAlign w:val="superscript"/>
                <w:lang w:val="en-GB"/>
              </w:rPr>
              <w:t>ND</w:t>
            </w:r>
            <w:r>
              <w:rPr>
                <w:rFonts w:ascii="Calibri" w:hAnsi="Calibri" w:cs="Calibri"/>
                <w:color w:val="0070C0"/>
                <w:sz w:val="28"/>
                <w:lang w:val="en-GB"/>
              </w:rPr>
              <w:t xml:space="preserve"> </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D922D8" w:rsidRDefault="00D922D8" w:rsidP="006646F4">
            <w:pPr>
              <w:rPr>
                <w:rFonts w:ascii="Calibri" w:hAnsi="Calibri" w:cs="Calibri"/>
                <w:color w:val="0070C0"/>
                <w:lang w:val="en-GB"/>
              </w:rPr>
            </w:pPr>
            <w:proofErr w:type="spellStart"/>
            <w:r w:rsidRPr="00D922D8">
              <w:t>Ms.Sahana.P.Shankar</w:t>
            </w:r>
            <w:proofErr w:type="spellEnd"/>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5"/>
        <w:gridCol w:w="1524"/>
        <w:gridCol w:w="390"/>
        <w:gridCol w:w="364"/>
        <w:gridCol w:w="462"/>
        <w:gridCol w:w="1662"/>
        <w:gridCol w:w="736"/>
        <w:gridCol w:w="1904"/>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A13B6" w:rsidP="00435573">
            <w:pPr>
              <w:tabs>
                <w:tab w:val="left" w:pos="3975"/>
                <w:tab w:val="left" w:pos="7080"/>
              </w:tabs>
              <w:rPr>
                <w:rFonts w:ascii="Calibri" w:hAnsi="Calibri" w:cs="Calibri"/>
              </w:rPr>
            </w:pPr>
            <w:proofErr w:type="spellStart"/>
            <w:r>
              <w:rPr>
                <w:rFonts w:ascii="Calibri" w:hAnsi="Calibri" w:cs="Calibri"/>
              </w:rPr>
              <w:t>Prachi</w:t>
            </w:r>
            <w:proofErr w:type="spellEnd"/>
            <w:r>
              <w:rPr>
                <w:rFonts w:ascii="Calibri" w:hAnsi="Calibri" w:cs="Calibri"/>
              </w:rPr>
              <w:t xml:space="preserve"> </w:t>
            </w:r>
            <w:proofErr w:type="spellStart"/>
            <w:r>
              <w:rPr>
                <w:rFonts w:ascii="Calibri" w:hAnsi="Calibri" w:cs="Calibri"/>
              </w:rPr>
              <w:t>Poddar</w:t>
            </w:r>
            <w:proofErr w:type="spellEnd"/>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A13B6" w:rsidP="00435573">
            <w:pPr>
              <w:tabs>
                <w:tab w:val="left" w:pos="3975"/>
                <w:tab w:val="left" w:pos="7080"/>
              </w:tabs>
              <w:rPr>
                <w:rFonts w:ascii="Calibri" w:hAnsi="Calibri" w:cs="Calibri"/>
              </w:rPr>
            </w:pPr>
            <w:r>
              <w:rPr>
                <w:rFonts w:ascii="Calibri" w:hAnsi="Calibri" w:cs="Calibri"/>
              </w:rPr>
              <w:t>17ETCS002122</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A13B6"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A13B6" w:rsidP="00730F27">
            <w:pPr>
              <w:tabs>
                <w:tab w:val="left" w:pos="3975"/>
                <w:tab w:val="left" w:pos="7080"/>
              </w:tabs>
              <w:rPr>
                <w:rFonts w:ascii="Calibri" w:hAnsi="Calibri" w:cs="Calibri"/>
              </w:rPr>
            </w:pPr>
            <w:r>
              <w:rPr>
                <w:rFonts w:ascii="Calibri" w:hAnsi="Calibri" w:cs="Calibri"/>
              </w:rPr>
              <w:t>4</w:t>
            </w:r>
            <w:r w:rsidRPr="001A13B6">
              <w:rPr>
                <w:rFonts w:ascii="Calibri" w:hAnsi="Calibri" w:cs="Calibri"/>
                <w:vertAlign w:val="superscript"/>
              </w:rPr>
              <w:t>th</w:t>
            </w:r>
            <w:r>
              <w:rPr>
                <w:rFonts w:ascii="Calibri" w:hAnsi="Calibri" w:cs="Calibri"/>
              </w:rPr>
              <w:t>/2</w:t>
            </w:r>
            <w:r w:rsidRPr="001A13B6">
              <w:rPr>
                <w:rFonts w:ascii="Calibri" w:hAnsi="Calibri" w:cs="Calibri"/>
                <w:vertAlign w:val="superscript"/>
              </w:rPr>
              <w:t>nd</w:t>
            </w:r>
            <w:r>
              <w:rPr>
                <w:rFonts w:ascii="Calibri" w:hAnsi="Calibri" w:cs="Calibri"/>
              </w:rPr>
              <w:t xml:space="preserve"> </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D922D8" w:rsidP="00435573">
            <w:pPr>
              <w:tabs>
                <w:tab w:val="left" w:pos="3975"/>
                <w:tab w:val="left" w:pos="7080"/>
              </w:tabs>
              <w:rPr>
                <w:rFonts w:ascii="Calibri" w:hAnsi="Calibri" w:cs="Calibri"/>
              </w:rPr>
            </w:pPr>
            <w:r>
              <w:rPr>
                <w:sz w:val="20"/>
              </w:rPr>
              <w:t>CSC210A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D922D8" w:rsidP="00435573">
            <w:pPr>
              <w:tabs>
                <w:tab w:val="left" w:pos="3975"/>
                <w:tab w:val="left" w:pos="7080"/>
              </w:tabs>
              <w:rPr>
                <w:rFonts w:ascii="Calibri" w:hAnsi="Calibri" w:cs="Calibri"/>
              </w:rPr>
            </w:pPr>
            <w:r>
              <w:rPr>
                <w:sz w:val="20"/>
              </w:rPr>
              <w:t>Software Development Fundamentals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D922D8" w:rsidP="00435573">
            <w:pPr>
              <w:tabs>
                <w:tab w:val="left" w:pos="3975"/>
                <w:tab w:val="left" w:pos="7080"/>
              </w:tabs>
              <w:rPr>
                <w:rFonts w:ascii="Calibri" w:hAnsi="Calibri" w:cs="Calibri"/>
              </w:rPr>
            </w:pPr>
            <w:proofErr w:type="spellStart"/>
            <w:r>
              <w:rPr>
                <w:sz w:val="20"/>
              </w:rPr>
              <w:t>Ms.Sahana.P.Shankar</w:t>
            </w:r>
            <w:proofErr w:type="spellEnd"/>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1A13B6" w:rsidRPr="0001187D" w:rsidRDefault="007D40CC" w:rsidP="00B34ED2">
      <w:pPr>
        <w:jc w:val="right"/>
        <w:rPr>
          <w:rFonts w:ascii="Calibri" w:hAnsi="Calibri" w:cs="Calibri"/>
          <w:b/>
        </w:rPr>
      </w:pPr>
      <w:r w:rsidRPr="009D4E60">
        <w:rPr>
          <w:rFonts w:ascii="Calibri" w:hAnsi="Calibri" w:cs="Calibri"/>
        </w:rPr>
        <w:br w:type="page"/>
      </w:r>
      <w:bookmarkStart w:id="11" w:name="_Toc185910110"/>
      <w:bookmarkEnd w:id="11"/>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408"/>
        <w:gridCol w:w="1354"/>
        <w:gridCol w:w="2452"/>
      </w:tblGrid>
      <w:tr w:rsidR="001F5A75" w:rsidRPr="00D922D8" w:rsidTr="009E791E">
        <w:trPr>
          <w:trHeight w:val="316"/>
        </w:trPr>
        <w:tc>
          <w:tcPr>
            <w:tcW w:w="10101" w:type="dxa"/>
            <w:gridSpan w:val="4"/>
          </w:tcPr>
          <w:p w:rsidR="001F5A75" w:rsidRPr="00D922D8" w:rsidRDefault="001F5A75" w:rsidP="009E791E">
            <w:pPr>
              <w:pStyle w:val="TableParagraph"/>
              <w:spacing w:line="265" w:lineRule="exact"/>
              <w:ind w:left="3351"/>
              <w:rPr>
                <w:rFonts w:asciiTheme="minorHAnsi" w:hAnsiTheme="minorHAnsi" w:cstheme="minorHAnsi"/>
                <w:b/>
              </w:rPr>
            </w:pPr>
            <w:r w:rsidRPr="00D922D8">
              <w:rPr>
                <w:rFonts w:asciiTheme="minorHAnsi" w:hAnsiTheme="minorHAnsi" w:cstheme="minorHAnsi"/>
                <w:b/>
              </w:rPr>
              <w:lastRenderedPageBreak/>
              <w:t>Faculty of Engineering and Technology</w:t>
            </w:r>
          </w:p>
        </w:tc>
      </w:tr>
      <w:tr w:rsidR="001F5A75" w:rsidRPr="00D922D8" w:rsidTr="009E791E">
        <w:trPr>
          <w:trHeight w:val="316"/>
        </w:trPr>
        <w:tc>
          <w:tcPr>
            <w:tcW w:w="10101" w:type="dxa"/>
            <w:gridSpan w:val="4"/>
          </w:tcPr>
          <w:p w:rsidR="001F5A75" w:rsidRPr="00D922D8" w:rsidRDefault="001F5A75" w:rsidP="009E791E">
            <w:pPr>
              <w:pStyle w:val="TableParagraph"/>
              <w:spacing w:line="265" w:lineRule="exact"/>
              <w:ind w:left="3140"/>
              <w:rPr>
                <w:rFonts w:asciiTheme="minorHAnsi" w:hAnsiTheme="minorHAnsi" w:cstheme="minorHAnsi"/>
                <w:b/>
              </w:rPr>
            </w:pPr>
            <w:proofErr w:type="spellStart"/>
            <w:r w:rsidRPr="00D922D8">
              <w:rPr>
                <w:rFonts w:asciiTheme="minorHAnsi" w:hAnsiTheme="minorHAnsi" w:cstheme="minorHAnsi"/>
                <w:b/>
                <w:color w:val="FF0000"/>
              </w:rPr>
              <w:t>Ramaiah</w:t>
            </w:r>
            <w:proofErr w:type="spellEnd"/>
            <w:r w:rsidRPr="00D922D8">
              <w:rPr>
                <w:rFonts w:asciiTheme="minorHAnsi" w:hAnsiTheme="minorHAnsi" w:cstheme="minorHAnsi"/>
                <w:b/>
                <w:color w:val="FF0000"/>
              </w:rPr>
              <w:t xml:space="preserve"> University of Applied Sciences</w:t>
            </w:r>
          </w:p>
        </w:tc>
      </w:tr>
      <w:tr w:rsidR="001F5A75" w:rsidRPr="00D922D8" w:rsidTr="009E791E">
        <w:trPr>
          <w:trHeight w:val="297"/>
        </w:trPr>
        <w:tc>
          <w:tcPr>
            <w:tcW w:w="1887" w:type="dxa"/>
          </w:tcPr>
          <w:p w:rsidR="001F5A75" w:rsidRPr="00D922D8" w:rsidRDefault="001F5A75" w:rsidP="009E791E">
            <w:pPr>
              <w:pStyle w:val="TableParagraph"/>
              <w:spacing w:line="266" w:lineRule="exact"/>
              <w:ind w:left="110"/>
              <w:rPr>
                <w:rFonts w:asciiTheme="minorHAnsi" w:hAnsiTheme="minorHAnsi" w:cstheme="minorHAnsi"/>
              </w:rPr>
            </w:pPr>
            <w:r w:rsidRPr="00D922D8">
              <w:rPr>
                <w:rFonts w:asciiTheme="minorHAnsi" w:hAnsiTheme="minorHAnsi" w:cstheme="minorHAnsi"/>
                <w:color w:val="FF0000"/>
              </w:rPr>
              <w:t>Department</w:t>
            </w:r>
          </w:p>
        </w:tc>
        <w:tc>
          <w:tcPr>
            <w:tcW w:w="4408" w:type="dxa"/>
          </w:tcPr>
          <w:p w:rsidR="001F5A75" w:rsidRPr="00D922D8" w:rsidRDefault="001F5A75" w:rsidP="009E791E">
            <w:pPr>
              <w:pStyle w:val="TableParagraph"/>
              <w:spacing w:line="237" w:lineRule="exact"/>
              <w:ind w:left="110"/>
              <w:rPr>
                <w:rFonts w:asciiTheme="minorHAnsi" w:hAnsiTheme="minorHAnsi" w:cstheme="minorHAnsi"/>
              </w:rPr>
            </w:pPr>
            <w:r w:rsidRPr="00D922D8">
              <w:rPr>
                <w:rFonts w:asciiTheme="minorHAnsi" w:hAnsiTheme="minorHAnsi" w:cstheme="minorHAnsi"/>
              </w:rPr>
              <w:t>Computer Science and Engineering</w:t>
            </w:r>
          </w:p>
        </w:tc>
        <w:tc>
          <w:tcPr>
            <w:tcW w:w="1354" w:type="dxa"/>
          </w:tcPr>
          <w:p w:rsidR="001F5A75" w:rsidRPr="00D922D8" w:rsidRDefault="001F5A75" w:rsidP="009E791E">
            <w:pPr>
              <w:pStyle w:val="TableParagraph"/>
              <w:spacing w:line="266" w:lineRule="exact"/>
              <w:ind w:left="158"/>
              <w:rPr>
                <w:rFonts w:asciiTheme="minorHAnsi" w:hAnsiTheme="minorHAnsi" w:cstheme="minorHAnsi"/>
              </w:rPr>
            </w:pPr>
            <w:proofErr w:type="spellStart"/>
            <w:r w:rsidRPr="00D922D8">
              <w:rPr>
                <w:rFonts w:asciiTheme="minorHAnsi" w:hAnsiTheme="minorHAnsi" w:cstheme="minorHAnsi"/>
                <w:color w:val="FF0000"/>
              </w:rPr>
              <w:t>Programme</w:t>
            </w:r>
            <w:proofErr w:type="spellEnd"/>
          </w:p>
        </w:tc>
        <w:tc>
          <w:tcPr>
            <w:tcW w:w="2452" w:type="dxa"/>
          </w:tcPr>
          <w:p w:rsidR="001F5A75" w:rsidRPr="00D922D8" w:rsidRDefault="001F5A75" w:rsidP="009E791E">
            <w:pPr>
              <w:pStyle w:val="TableParagraph"/>
              <w:spacing w:line="241" w:lineRule="exact"/>
              <w:ind w:left="110"/>
              <w:rPr>
                <w:rFonts w:asciiTheme="minorHAnsi" w:hAnsiTheme="minorHAnsi" w:cstheme="minorHAnsi"/>
              </w:rPr>
            </w:pPr>
            <w:proofErr w:type="spellStart"/>
            <w:r w:rsidRPr="00D922D8">
              <w:rPr>
                <w:rFonts w:asciiTheme="minorHAnsi" w:hAnsiTheme="minorHAnsi" w:cstheme="minorHAnsi"/>
              </w:rPr>
              <w:t>B.Tech</w:t>
            </w:r>
            <w:proofErr w:type="spellEnd"/>
            <w:r w:rsidRPr="00D922D8">
              <w:rPr>
                <w:rFonts w:asciiTheme="minorHAnsi" w:hAnsiTheme="minorHAnsi" w:cstheme="minorHAnsi"/>
              </w:rPr>
              <w:t xml:space="preserve"> </w:t>
            </w:r>
          </w:p>
        </w:tc>
      </w:tr>
      <w:tr w:rsidR="001F5A75" w:rsidRPr="00D922D8" w:rsidTr="009E791E">
        <w:trPr>
          <w:trHeight w:val="297"/>
        </w:trPr>
        <w:tc>
          <w:tcPr>
            <w:tcW w:w="1887" w:type="dxa"/>
          </w:tcPr>
          <w:p w:rsidR="001F5A75" w:rsidRPr="00D922D8" w:rsidRDefault="001F5A75" w:rsidP="009E791E">
            <w:pPr>
              <w:pStyle w:val="TableParagraph"/>
              <w:spacing w:line="265" w:lineRule="exact"/>
              <w:ind w:left="110"/>
              <w:rPr>
                <w:rFonts w:asciiTheme="minorHAnsi" w:hAnsiTheme="minorHAnsi" w:cstheme="minorHAnsi"/>
              </w:rPr>
            </w:pPr>
            <w:r w:rsidRPr="00D922D8">
              <w:rPr>
                <w:rFonts w:asciiTheme="minorHAnsi" w:hAnsiTheme="minorHAnsi" w:cstheme="minorHAnsi"/>
                <w:color w:val="FF0000"/>
              </w:rPr>
              <w:t>Semester/Batch</w:t>
            </w:r>
          </w:p>
        </w:tc>
        <w:tc>
          <w:tcPr>
            <w:tcW w:w="8214" w:type="dxa"/>
            <w:gridSpan w:val="3"/>
          </w:tcPr>
          <w:p w:rsidR="001F5A75" w:rsidRPr="00D922D8" w:rsidRDefault="001F5A75" w:rsidP="009E791E">
            <w:pPr>
              <w:pStyle w:val="TableParagraph"/>
              <w:spacing w:line="241" w:lineRule="exact"/>
              <w:ind w:left="110"/>
              <w:rPr>
                <w:rFonts w:asciiTheme="minorHAnsi" w:hAnsiTheme="minorHAnsi" w:cstheme="minorHAnsi"/>
              </w:rPr>
            </w:pPr>
            <w:r w:rsidRPr="00D922D8">
              <w:rPr>
                <w:rFonts w:asciiTheme="minorHAnsi" w:hAnsiTheme="minorHAnsi" w:cstheme="minorHAnsi"/>
              </w:rPr>
              <w:t>4</w:t>
            </w:r>
            <w:r w:rsidRPr="00D922D8">
              <w:rPr>
                <w:rFonts w:asciiTheme="minorHAnsi" w:hAnsiTheme="minorHAnsi" w:cstheme="minorHAnsi"/>
                <w:vertAlign w:val="superscript"/>
              </w:rPr>
              <w:t>th</w:t>
            </w:r>
            <w:r w:rsidRPr="00D922D8">
              <w:rPr>
                <w:rFonts w:asciiTheme="minorHAnsi" w:hAnsiTheme="minorHAnsi" w:cstheme="minorHAnsi"/>
              </w:rPr>
              <w:t>/2017</w:t>
            </w:r>
          </w:p>
        </w:tc>
      </w:tr>
      <w:tr w:rsidR="001F5A75" w:rsidRPr="00D922D8" w:rsidTr="009E791E">
        <w:trPr>
          <w:trHeight w:val="287"/>
        </w:trPr>
        <w:tc>
          <w:tcPr>
            <w:tcW w:w="1887" w:type="dxa"/>
          </w:tcPr>
          <w:p w:rsidR="001F5A75" w:rsidRPr="00D922D8" w:rsidRDefault="001F5A75" w:rsidP="009E791E">
            <w:pPr>
              <w:pStyle w:val="TableParagraph"/>
              <w:spacing w:before="1" w:line="266" w:lineRule="exact"/>
              <w:ind w:left="110"/>
              <w:rPr>
                <w:rFonts w:asciiTheme="minorHAnsi" w:hAnsiTheme="minorHAnsi" w:cstheme="minorHAnsi"/>
              </w:rPr>
            </w:pPr>
            <w:r w:rsidRPr="00D922D8">
              <w:rPr>
                <w:rFonts w:asciiTheme="minorHAnsi" w:hAnsiTheme="minorHAnsi" w:cstheme="minorHAnsi"/>
                <w:color w:val="FF0000"/>
              </w:rPr>
              <w:t>Course Code</w:t>
            </w:r>
          </w:p>
        </w:tc>
        <w:tc>
          <w:tcPr>
            <w:tcW w:w="4408" w:type="dxa"/>
          </w:tcPr>
          <w:p w:rsidR="001F5A75" w:rsidRPr="00D922D8" w:rsidRDefault="001F5A75" w:rsidP="009E791E">
            <w:pPr>
              <w:pStyle w:val="TableParagraph"/>
              <w:spacing w:line="241" w:lineRule="exact"/>
              <w:ind w:left="110"/>
              <w:rPr>
                <w:rFonts w:asciiTheme="minorHAnsi" w:hAnsiTheme="minorHAnsi" w:cstheme="minorHAnsi"/>
              </w:rPr>
            </w:pPr>
            <w:r w:rsidRPr="00D922D8">
              <w:rPr>
                <w:rFonts w:asciiTheme="minorHAnsi" w:hAnsiTheme="minorHAnsi" w:cstheme="minorHAnsi"/>
              </w:rPr>
              <w:t>CSC210A</w:t>
            </w:r>
          </w:p>
        </w:tc>
        <w:tc>
          <w:tcPr>
            <w:tcW w:w="1354" w:type="dxa"/>
          </w:tcPr>
          <w:p w:rsidR="001F5A75" w:rsidRPr="00D922D8" w:rsidRDefault="001F5A75" w:rsidP="009E791E">
            <w:pPr>
              <w:pStyle w:val="TableParagraph"/>
              <w:spacing w:before="1" w:line="266" w:lineRule="exact"/>
              <w:ind w:left="115"/>
              <w:rPr>
                <w:rFonts w:asciiTheme="minorHAnsi" w:hAnsiTheme="minorHAnsi" w:cstheme="minorHAnsi"/>
              </w:rPr>
            </w:pPr>
            <w:r w:rsidRPr="00D922D8">
              <w:rPr>
                <w:rFonts w:asciiTheme="minorHAnsi" w:hAnsiTheme="minorHAnsi" w:cstheme="minorHAnsi"/>
                <w:color w:val="FF0000"/>
              </w:rPr>
              <w:t>Course Title</w:t>
            </w:r>
          </w:p>
        </w:tc>
        <w:tc>
          <w:tcPr>
            <w:tcW w:w="2452" w:type="dxa"/>
          </w:tcPr>
          <w:p w:rsidR="001F5A75" w:rsidRPr="00D922D8" w:rsidRDefault="001F5A75" w:rsidP="009E791E">
            <w:pPr>
              <w:pStyle w:val="TableParagraph"/>
              <w:spacing w:line="241" w:lineRule="exact"/>
              <w:ind w:left="110"/>
              <w:rPr>
                <w:rFonts w:asciiTheme="minorHAnsi" w:hAnsiTheme="minorHAnsi" w:cstheme="minorHAnsi"/>
              </w:rPr>
            </w:pPr>
            <w:r w:rsidRPr="00D922D8">
              <w:rPr>
                <w:rFonts w:asciiTheme="minorHAnsi" w:hAnsiTheme="minorHAnsi" w:cstheme="minorHAnsi"/>
              </w:rPr>
              <w:t>Software Development Fundamentals</w:t>
            </w:r>
          </w:p>
        </w:tc>
      </w:tr>
      <w:tr w:rsidR="001F5A75" w:rsidRPr="00D922D8" w:rsidTr="009E791E">
        <w:trPr>
          <w:trHeight w:val="297"/>
        </w:trPr>
        <w:tc>
          <w:tcPr>
            <w:tcW w:w="1887" w:type="dxa"/>
          </w:tcPr>
          <w:p w:rsidR="001F5A75" w:rsidRPr="00D922D8" w:rsidRDefault="001F5A75" w:rsidP="009E791E">
            <w:pPr>
              <w:pStyle w:val="TableParagraph"/>
              <w:spacing w:line="265" w:lineRule="exact"/>
              <w:ind w:left="110"/>
              <w:rPr>
                <w:rFonts w:asciiTheme="minorHAnsi" w:hAnsiTheme="minorHAnsi" w:cstheme="minorHAnsi"/>
              </w:rPr>
            </w:pPr>
            <w:r w:rsidRPr="00D922D8">
              <w:rPr>
                <w:rFonts w:asciiTheme="minorHAnsi" w:hAnsiTheme="minorHAnsi" w:cstheme="minorHAnsi"/>
                <w:color w:val="FF0000"/>
              </w:rPr>
              <w:t>Course Leader(s)</w:t>
            </w:r>
          </w:p>
        </w:tc>
        <w:tc>
          <w:tcPr>
            <w:tcW w:w="8214" w:type="dxa"/>
            <w:gridSpan w:val="3"/>
          </w:tcPr>
          <w:p w:rsidR="001F5A75" w:rsidRPr="00D922D8" w:rsidRDefault="001F5A75" w:rsidP="009E791E">
            <w:pPr>
              <w:pStyle w:val="TableParagraph"/>
              <w:spacing w:line="241" w:lineRule="exact"/>
              <w:ind w:left="110"/>
              <w:rPr>
                <w:rFonts w:asciiTheme="minorHAnsi" w:hAnsiTheme="minorHAnsi" w:cstheme="minorHAnsi"/>
              </w:rPr>
            </w:pPr>
            <w:proofErr w:type="spellStart"/>
            <w:r w:rsidRPr="00D922D8">
              <w:rPr>
                <w:rFonts w:asciiTheme="minorHAnsi" w:hAnsiTheme="minorHAnsi" w:cstheme="minorHAnsi"/>
              </w:rPr>
              <w:t>Ms.Sahana.P.Shankar</w:t>
            </w:r>
            <w:proofErr w:type="spellEnd"/>
            <w:r w:rsidRPr="00D922D8">
              <w:rPr>
                <w:rFonts w:asciiTheme="minorHAnsi" w:hAnsiTheme="minorHAnsi" w:cstheme="minorHAnsi"/>
              </w:rPr>
              <w:t xml:space="preserve"> and </w:t>
            </w:r>
            <w:proofErr w:type="spellStart"/>
            <w:r w:rsidRPr="00D922D8">
              <w:rPr>
                <w:rFonts w:asciiTheme="minorHAnsi" w:hAnsiTheme="minorHAnsi" w:cstheme="minorHAnsi"/>
              </w:rPr>
              <w:t>Ms.Supriya</w:t>
            </w:r>
            <w:proofErr w:type="spellEnd"/>
            <w:r w:rsidRPr="00D922D8">
              <w:rPr>
                <w:rFonts w:asciiTheme="minorHAnsi" w:hAnsiTheme="minorHAnsi" w:cstheme="minorHAnsi"/>
              </w:rPr>
              <w:t xml:space="preserve"> M S</w:t>
            </w:r>
          </w:p>
        </w:tc>
      </w:tr>
    </w:tbl>
    <w:p w:rsidR="001F5A75" w:rsidRPr="00D922D8" w:rsidRDefault="001F5A75" w:rsidP="001F5A75">
      <w:pPr>
        <w:pStyle w:val="BodyText"/>
        <w:spacing w:before="7"/>
        <w:rPr>
          <w:rFonts w:asciiTheme="minorHAnsi" w:hAnsiTheme="minorHAnsi" w:cstheme="minorHAnsi"/>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7"/>
        <w:gridCol w:w="2598"/>
        <w:gridCol w:w="1705"/>
        <w:gridCol w:w="4745"/>
      </w:tblGrid>
      <w:tr w:rsidR="001F5A75" w:rsidRPr="00D922D8" w:rsidTr="009E791E">
        <w:trPr>
          <w:trHeight w:val="292"/>
        </w:trPr>
        <w:tc>
          <w:tcPr>
            <w:tcW w:w="10105" w:type="dxa"/>
            <w:gridSpan w:val="4"/>
          </w:tcPr>
          <w:p w:rsidR="001F5A75" w:rsidRPr="00D922D8" w:rsidRDefault="001F5A75" w:rsidP="009E791E">
            <w:pPr>
              <w:pStyle w:val="TableParagraph"/>
              <w:spacing w:line="273" w:lineRule="exact"/>
              <w:ind w:left="4212" w:right="4204"/>
              <w:jc w:val="center"/>
              <w:rPr>
                <w:rFonts w:asciiTheme="minorHAnsi" w:hAnsiTheme="minorHAnsi" w:cstheme="minorHAnsi"/>
                <w:b/>
              </w:rPr>
            </w:pPr>
            <w:r w:rsidRPr="00D922D8">
              <w:rPr>
                <w:rFonts w:asciiTheme="minorHAnsi" w:hAnsiTheme="minorHAnsi" w:cstheme="minorHAnsi"/>
                <w:b/>
              </w:rPr>
              <w:t>Assignment – 1</w:t>
            </w:r>
          </w:p>
        </w:tc>
      </w:tr>
      <w:tr w:rsidR="001F5A75" w:rsidRPr="00D922D8" w:rsidTr="009E791E">
        <w:trPr>
          <w:trHeight w:val="590"/>
        </w:trPr>
        <w:tc>
          <w:tcPr>
            <w:tcW w:w="1057" w:type="dxa"/>
          </w:tcPr>
          <w:p w:rsidR="001F5A75" w:rsidRPr="00D922D8" w:rsidRDefault="001F5A75" w:rsidP="009E791E">
            <w:pPr>
              <w:pStyle w:val="TableParagraph"/>
              <w:spacing w:before="174"/>
              <w:ind w:left="110"/>
              <w:rPr>
                <w:rFonts w:asciiTheme="minorHAnsi" w:hAnsiTheme="minorHAnsi" w:cstheme="minorHAnsi"/>
                <w:b/>
              </w:rPr>
            </w:pPr>
            <w:proofErr w:type="spellStart"/>
            <w:r w:rsidRPr="00D922D8">
              <w:rPr>
                <w:rFonts w:asciiTheme="minorHAnsi" w:hAnsiTheme="minorHAnsi" w:cstheme="minorHAnsi"/>
                <w:b/>
                <w:color w:val="FF0000"/>
              </w:rPr>
              <w:t>Reg.No</w:t>
            </w:r>
            <w:proofErr w:type="spellEnd"/>
            <w:r w:rsidRPr="00D922D8">
              <w:rPr>
                <w:rFonts w:asciiTheme="minorHAnsi" w:hAnsiTheme="minorHAnsi" w:cstheme="minorHAnsi"/>
                <w:b/>
                <w:color w:val="FF0000"/>
              </w:rPr>
              <w:t>.</w:t>
            </w:r>
          </w:p>
        </w:tc>
        <w:tc>
          <w:tcPr>
            <w:tcW w:w="2598" w:type="dxa"/>
          </w:tcPr>
          <w:p w:rsidR="001F5A75" w:rsidRPr="00D922D8" w:rsidRDefault="009E355E" w:rsidP="009E791E">
            <w:pPr>
              <w:pStyle w:val="TableParagraph"/>
              <w:rPr>
                <w:rFonts w:asciiTheme="minorHAnsi" w:hAnsiTheme="minorHAnsi" w:cstheme="minorHAnsi"/>
              </w:rPr>
            </w:pPr>
            <w:r>
              <w:t xml:space="preserve">            </w:t>
            </w:r>
            <w:r>
              <w:t>17ETCS002122</w:t>
            </w:r>
          </w:p>
        </w:tc>
        <w:tc>
          <w:tcPr>
            <w:tcW w:w="1705" w:type="dxa"/>
          </w:tcPr>
          <w:p w:rsidR="001F5A75" w:rsidRPr="00D922D8" w:rsidRDefault="001F5A75" w:rsidP="009E791E">
            <w:pPr>
              <w:pStyle w:val="TableParagraph"/>
              <w:spacing w:before="174"/>
              <w:ind w:left="147"/>
              <w:rPr>
                <w:rFonts w:asciiTheme="minorHAnsi" w:hAnsiTheme="minorHAnsi" w:cstheme="minorHAnsi"/>
                <w:b/>
              </w:rPr>
            </w:pPr>
            <w:r w:rsidRPr="00D922D8">
              <w:rPr>
                <w:rFonts w:asciiTheme="minorHAnsi" w:hAnsiTheme="minorHAnsi" w:cstheme="minorHAnsi"/>
                <w:b/>
                <w:color w:val="FF0000"/>
              </w:rPr>
              <w:t>Name of Student</w:t>
            </w:r>
          </w:p>
        </w:tc>
        <w:tc>
          <w:tcPr>
            <w:tcW w:w="4745" w:type="dxa"/>
          </w:tcPr>
          <w:p w:rsidR="001F5A75" w:rsidRPr="00D922D8" w:rsidRDefault="009E355E" w:rsidP="009E791E">
            <w:pPr>
              <w:pStyle w:val="TableParagraph"/>
              <w:rPr>
                <w:rFonts w:asciiTheme="minorHAnsi" w:hAnsiTheme="minorHAnsi" w:cstheme="minorHAnsi"/>
              </w:rPr>
            </w:pPr>
            <w:r>
              <w:t xml:space="preserve">                  </w:t>
            </w:r>
            <w:proofErr w:type="spellStart"/>
            <w:r>
              <w:t>Prachi</w:t>
            </w:r>
            <w:proofErr w:type="spellEnd"/>
            <w:r>
              <w:t xml:space="preserve"> </w:t>
            </w:r>
            <w:proofErr w:type="spellStart"/>
            <w:r>
              <w:t>Poddar</w:t>
            </w:r>
            <w:proofErr w:type="spellEnd"/>
          </w:p>
        </w:tc>
      </w:tr>
    </w:tbl>
    <w:p w:rsidR="001F5A75" w:rsidRPr="00D922D8" w:rsidRDefault="001F5A75" w:rsidP="001F5A75">
      <w:pPr>
        <w:pStyle w:val="BodyText"/>
        <w:spacing w:before="2"/>
        <w:rPr>
          <w:rFonts w:asciiTheme="minorHAnsi" w:hAnsiTheme="minorHAnsi" w:cstheme="minorHAnsi"/>
          <w:sz w:val="22"/>
          <w:szCs w:val="22"/>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38"/>
        <w:gridCol w:w="862"/>
        <w:gridCol w:w="5532"/>
        <w:gridCol w:w="567"/>
        <w:gridCol w:w="1134"/>
        <w:gridCol w:w="1443"/>
      </w:tblGrid>
      <w:tr w:rsidR="001F5A75" w:rsidRPr="00D922D8" w:rsidTr="009E791E">
        <w:trPr>
          <w:trHeight w:val="234"/>
        </w:trPr>
        <w:tc>
          <w:tcPr>
            <w:tcW w:w="10076" w:type="dxa"/>
            <w:gridSpan w:val="6"/>
            <w:tcBorders>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76"/>
        </w:trPr>
        <w:tc>
          <w:tcPr>
            <w:tcW w:w="538" w:type="dxa"/>
            <w:vMerge w:val="restart"/>
            <w:tcBorders>
              <w:top w:val="single" w:sz="4" w:space="0" w:color="000000"/>
              <w:right w:val="single" w:sz="4" w:space="0" w:color="000000"/>
            </w:tcBorders>
            <w:textDirection w:val="btLr"/>
          </w:tcPr>
          <w:p w:rsidR="001F5A75" w:rsidRPr="00D922D8" w:rsidRDefault="001F5A75" w:rsidP="009E791E">
            <w:pPr>
              <w:pStyle w:val="TableParagraph"/>
              <w:spacing w:before="119"/>
              <w:ind w:left="162"/>
              <w:rPr>
                <w:rFonts w:asciiTheme="minorHAnsi" w:hAnsiTheme="minorHAnsi" w:cstheme="minorHAnsi"/>
                <w:b/>
              </w:rPr>
            </w:pPr>
            <w:r w:rsidRPr="00D922D8">
              <w:rPr>
                <w:rFonts w:asciiTheme="minorHAnsi" w:hAnsiTheme="minorHAnsi" w:cstheme="minorHAnsi"/>
                <w:b/>
                <w:color w:val="FF0000"/>
              </w:rPr>
              <w:t>Sections</w:t>
            </w:r>
          </w:p>
        </w:tc>
        <w:tc>
          <w:tcPr>
            <w:tcW w:w="6394" w:type="dxa"/>
            <w:gridSpan w:val="2"/>
            <w:vMerge w:val="restart"/>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p w:rsidR="001F5A75" w:rsidRPr="00D922D8" w:rsidRDefault="001F5A75" w:rsidP="009E791E">
            <w:pPr>
              <w:pStyle w:val="TableParagraph"/>
              <w:spacing w:before="10"/>
              <w:rPr>
                <w:rFonts w:asciiTheme="minorHAnsi" w:hAnsiTheme="minorHAnsi" w:cstheme="minorHAnsi"/>
              </w:rPr>
            </w:pPr>
          </w:p>
          <w:p w:rsidR="001F5A75" w:rsidRPr="00D922D8" w:rsidRDefault="001F5A75" w:rsidP="009E791E">
            <w:pPr>
              <w:pStyle w:val="TableParagraph"/>
              <w:ind w:left="2580" w:right="2377"/>
              <w:jc w:val="center"/>
              <w:rPr>
                <w:rFonts w:asciiTheme="minorHAnsi" w:hAnsiTheme="minorHAnsi" w:cstheme="minorHAnsi"/>
                <w:b/>
              </w:rPr>
            </w:pPr>
            <w:r w:rsidRPr="00D922D8">
              <w:rPr>
                <w:rFonts w:asciiTheme="minorHAnsi" w:hAnsiTheme="minorHAnsi" w:cstheme="minorHAnsi"/>
                <w:b/>
                <w:color w:val="FF0000"/>
              </w:rPr>
              <w:t>Marking Scheme</w:t>
            </w:r>
          </w:p>
        </w:tc>
        <w:tc>
          <w:tcPr>
            <w:tcW w:w="3144" w:type="dxa"/>
            <w:gridSpan w:val="3"/>
            <w:tcBorders>
              <w:top w:val="single" w:sz="4" w:space="0" w:color="000000"/>
              <w:left w:val="single" w:sz="4" w:space="0" w:color="000000"/>
              <w:bottom w:val="single" w:sz="4" w:space="0" w:color="000000"/>
            </w:tcBorders>
          </w:tcPr>
          <w:p w:rsidR="001F5A75" w:rsidRPr="00D922D8" w:rsidRDefault="001F5A75" w:rsidP="009E791E">
            <w:pPr>
              <w:pStyle w:val="TableParagraph"/>
              <w:spacing w:before="73"/>
              <w:ind w:left="1302" w:right="1268"/>
              <w:jc w:val="center"/>
              <w:rPr>
                <w:rFonts w:asciiTheme="minorHAnsi" w:hAnsiTheme="minorHAnsi" w:cstheme="minorHAnsi"/>
                <w:b/>
              </w:rPr>
            </w:pPr>
            <w:r w:rsidRPr="00D922D8">
              <w:rPr>
                <w:rFonts w:asciiTheme="minorHAnsi" w:hAnsiTheme="minorHAnsi" w:cstheme="minorHAnsi"/>
                <w:b/>
                <w:color w:val="FF0000"/>
              </w:rPr>
              <w:t>Marks</w:t>
            </w:r>
          </w:p>
        </w:tc>
      </w:tr>
      <w:tr w:rsidR="001F5A75" w:rsidRPr="00D922D8" w:rsidTr="009E791E">
        <w:trPr>
          <w:trHeight w:val="679"/>
        </w:trPr>
        <w:tc>
          <w:tcPr>
            <w:tcW w:w="538" w:type="dxa"/>
            <w:vMerge/>
            <w:tcBorders>
              <w:top w:val="nil"/>
              <w:right w:val="single" w:sz="4" w:space="0" w:color="000000"/>
            </w:tcBorders>
            <w:textDirection w:val="btLr"/>
          </w:tcPr>
          <w:p w:rsidR="001F5A75" w:rsidRPr="00D922D8" w:rsidRDefault="001F5A75" w:rsidP="009E791E">
            <w:pPr>
              <w:rPr>
                <w:rFonts w:asciiTheme="minorHAnsi" w:hAnsiTheme="minorHAnsi" w:cstheme="minorHAnsi"/>
                <w:sz w:val="22"/>
                <w:szCs w:val="22"/>
              </w:rPr>
            </w:pPr>
          </w:p>
        </w:tc>
        <w:tc>
          <w:tcPr>
            <w:tcW w:w="6394" w:type="dxa"/>
            <w:gridSpan w:val="2"/>
            <w:vMerge/>
            <w:tcBorders>
              <w:top w:val="nil"/>
              <w:left w:val="single" w:sz="4" w:space="0" w:color="000000"/>
              <w:right w:val="single" w:sz="4" w:space="0" w:color="000000"/>
            </w:tcBorders>
          </w:tcPr>
          <w:p w:rsidR="001F5A75" w:rsidRPr="00D922D8" w:rsidRDefault="001F5A75" w:rsidP="009E791E">
            <w:pPr>
              <w:rPr>
                <w:rFonts w:asciiTheme="minorHAnsi" w:hAnsiTheme="minorHAnsi" w:cstheme="minorHAnsi"/>
                <w:sz w:val="22"/>
                <w:szCs w:val="22"/>
              </w:rPr>
            </w:pPr>
          </w:p>
        </w:tc>
        <w:tc>
          <w:tcPr>
            <w:tcW w:w="567" w:type="dxa"/>
            <w:tcBorders>
              <w:top w:val="single" w:sz="4" w:space="0" w:color="000000"/>
              <w:left w:val="single" w:sz="4" w:space="0" w:color="000000"/>
              <w:right w:val="single" w:sz="4" w:space="0" w:color="000000"/>
            </w:tcBorders>
            <w:textDirection w:val="btLr"/>
          </w:tcPr>
          <w:p w:rsidR="001F5A75" w:rsidRPr="00D922D8" w:rsidRDefault="001F5A75" w:rsidP="009E791E">
            <w:pPr>
              <w:pStyle w:val="TableParagraph"/>
              <w:spacing w:before="108" w:line="220" w:lineRule="atLeast"/>
              <w:ind w:left="143" w:right="52" w:firstLine="72"/>
              <w:rPr>
                <w:rFonts w:asciiTheme="minorHAnsi" w:hAnsiTheme="minorHAnsi" w:cstheme="minorHAnsi"/>
                <w:b/>
              </w:rPr>
            </w:pPr>
            <w:r w:rsidRPr="00D922D8">
              <w:rPr>
                <w:rFonts w:asciiTheme="minorHAnsi" w:hAnsiTheme="minorHAnsi" w:cstheme="minorHAnsi"/>
                <w:b/>
                <w:color w:val="FF0000"/>
              </w:rPr>
              <w:t>Max Marks</w:t>
            </w:r>
          </w:p>
        </w:tc>
        <w:tc>
          <w:tcPr>
            <w:tcW w:w="1134" w:type="dxa"/>
            <w:tcBorders>
              <w:top w:val="single" w:sz="4" w:space="0" w:color="000000"/>
              <w:left w:val="single" w:sz="4" w:space="0" w:color="000000"/>
              <w:right w:val="single" w:sz="4" w:space="0" w:color="000000"/>
            </w:tcBorders>
          </w:tcPr>
          <w:p w:rsidR="001F5A75" w:rsidRPr="00D922D8" w:rsidRDefault="001F5A75" w:rsidP="009E791E">
            <w:pPr>
              <w:pStyle w:val="TableParagraph"/>
              <w:ind w:left="256" w:right="163" w:hanging="11"/>
              <w:jc w:val="center"/>
              <w:rPr>
                <w:rFonts w:asciiTheme="minorHAnsi" w:hAnsiTheme="minorHAnsi" w:cstheme="minorHAnsi"/>
                <w:b/>
              </w:rPr>
            </w:pPr>
            <w:r w:rsidRPr="00D922D8">
              <w:rPr>
                <w:rFonts w:asciiTheme="minorHAnsi" w:hAnsiTheme="minorHAnsi" w:cstheme="minorHAnsi"/>
                <w:b/>
                <w:color w:val="FF0000"/>
              </w:rPr>
              <w:t>First Examiner Marks</w:t>
            </w:r>
          </w:p>
        </w:tc>
        <w:tc>
          <w:tcPr>
            <w:tcW w:w="1443" w:type="dxa"/>
            <w:tcBorders>
              <w:top w:val="single" w:sz="4" w:space="0" w:color="000000"/>
              <w:left w:val="single" w:sz="4" w:space="0" w:color="000000"/>
            </w:tcBorders>
          </w:tcPr>
          <w:p w:rsidR="001F5A75" w:rsidRPr="00D922D8" w:rsidRDefault="001F5A75" w:rsidP="009E791E">
            <w:pPr>
              <w:pStyle w:val="TableParagraph"/>
              <w:spacing w:before="1"/>
              <w:rPr>
                <w:rFonts w:asciiTheme="minorHAnsi" w:hAnsiTheme="minorHAnsi" w:cstheme="minorHAnsi"/>
              </w:rPr>
            </w:pPr>
          </w:p>
          <w:p w:rsidR="001F5A75" w:rsidRPr="00D922D8" w:rsidRDefault="001F5A75" w:rsidP="009E791E">
            <w:pPr>
              <w:pStyle w:val="TableParagraph"/>
              <w:ind w:left="351"/>
              <w:rPr>
                <w:rFonts w:asciiTheme="minorHAnsi" w:hAnsiTheme="minorHAnsi" w:cstheme="minorHAnsi"/>
                <w:b/>
              </w:rPr>
            </w:pPr>
            <w:r w:rsidRPr="00D922D8">
              <w:rPr>
                <w:rFonts w:asciiTheme="minorHAnsi" w:hAnsiTheme="minorHAnsi" w:cstheme="minorHAnsi"/>
                <w:b/>
                <w:color w:val="FF0000"/>
              </w:rPr>
              <w:t>Moderator</w:t>
            </w:r>
          </w:p>
        </w:tc>
      </w:tr>
      <w:tr w:rsidR="001F5A75" w:rsidRPr="00D922D8" w:rsidTr="009E791E">
        <w:trPr>
          <w:trHeight w:val="318"/>
        </w:trPr>
        <w:tc>
          <w:tcPr>
            <w:tcW w:w="538" w:type="dxa"/>
            <w:vMerge w:val="restart"/>
            <w:textDirection w:val="btLr"/>
          </w:tcPr>
          <w:p w:rsidR="001F5A75" w:rsidRPr="00D922D8" w:rsidRDefault="001F5A75" w:rsidP="009E791E">
            <w:pPr>
              <w:pStyle w:val="TableParagraph"/>
              <w:spacing w:before="119"/>
              <w:ind w:left="196"/>
              <w:rPr>
                <w:rFonts w:asciiTheme="minorHAnsi" w:hAnsiTheme="minorHAnsi" w:cstheme="minorHAnsi"/>
                <w:b/>
              </w:rPr>
            </w:pPr>
            <w:r w:rsidRPr="00D922D8">
              <w:rPr>
                <w:rFonts w:asciiTheme="minorHAnsi" w:hAnsiTheme="minorHAnsi" w:cstheme="minorHAnsi"/>
                <w:b/>
                <w:color w:val="FF0000"/>
              </w:rPr>
              <w:t>Part A</w:t>
            </w:r>
          </w:p>
        </w:tc>
        <w:tc>
          <w:tcPr>
            <w:tcW w:w="9538" w:type="dxa"/>
            <w:gridSpan w:val="5"/>
            <w:tcBorders>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82"/>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18"/>
              <w:ind w:left="199" w:right="194"/>
              <w:jc w:val="center"/>
              <w:rPr>
                <w:rFonts w:asciiTheme="minorHAnsi" w:hAnsiTheme="minorHAnsi" w:cstheme="minorHAnsi"/>
                <w:b/>
              </w:rPr>
            </w:pPr>
            <w:r w:rsidRPr="00D922D8">
              <w:rPr>
                <w:rFonts w:asciiTheme="minorHAnsi" w:hAnsiTheme="minorHAnsi" w:cstheme="minorHAnsi"/>
                <w:color w:val="FF0000"/>
              </w:rPr>
              <w:t xml:space="preserve">A </w:t>
            </w:r>
            <w:r w:rsidRPr="00D922D8">
              <w:rPr>
                <w:rFonts w:asciiTheme="minorHAnsi" w:hAnsiTheme="minorHAnsi" w:cstheme="minorHAnsi"/>
                <w:b/>
              </w:rPr>
              <w:t>1.1</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Introduction to the topic</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8" w:line="254" w:lineRule="exact"/>
              <w:ind w:left="227"/>
              <w:rPr>
                <w:rFonts w:asciiTheme="minorHAnsi" w:hAnsiTheme="minorHAnsi" w:cstheme="minorHAnsi"/>
              </w:rPr>
            </w:pPr>
            <w:r w:rsidRPr="00D922D8">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82"/>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18"/>
              <w:ind w:left="199" w:right="194"/>
              <w:jc w:val="center"/>
              <w:rPr>
                <w:rFonts w:asciiTheme="minorHAnsi" w:hAnsiTheme="minorHAnsi" w:cstheme="minorHAnsi"/>
                <w:color w:val="FF0000"/>
              </w:rPr>
            </w:pPr>
            <w:r w:rsidRPr="00D922D8">
              <w:rPr>
                <w:rFonts w:asciiTheme="minorHAnsi" w:hAnsiTheme="minorHAnsi" w:cstheme="minorHAnsi"/>
                <w:color w:val="FF0000"/>
              </w:rPr>
              <w:t xml:space="preserve">A </w:t>
            </w:r>
            <w:r w:rsidRPr="00D922D8">
              <w:rPr>
                <w:rFonts w:asciiTheme="minorHAnsi" w:hAnsiTheme="minorHAnsi" w:cstheme="minorHAnsi"/>
                <w:b/>
              </w:rPr>
              <w:t>1.2</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Importance of requirements engineering</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8" w:line="254" w:lineRule="exact"/>
              <w:ind w:left="227"/>
              <w:rPr>
                <w:rFonts w:asciiTheme="minorHAnsi" w:hAnsiTheme="minorHAnsi" w:cstheme="minorHAnsi"/>
              </w:rPr>
            </w:pPr>
            <w:r w:rsidRPr="00D922D8">
              <w:rPr>
                <w:rFonts w:asciiTheme="minorHAnsi" w:hAnsiTheme="minorHAnsi" w:cstheme="minorHAnsi"/>
              </w:rPr>
              <w:t>3</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82"/>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18"/>
              <w:ind w:left="199" w:right="194"/>
              <w:jc w:val="center"/>
              <w:rPr>
                <w:rFonts w:asciiTheme="minorHAnsi" w:hAnsiTheme="minorHAnsi" w:cstheme="minorHAnsi"/>
                <w:color w:val="FF0000"/>
              </w:rPr>
            </w:pPr>
            <w:r w:rsidRPr="00D922D8">
              <w:rPr>
                <w:rFonts w:asciiTheme="minorHAnsi" w:hAnsiTheme="minorHAnsi" w:cstheme="minorHAnsi"/>
                <w:color w:val="FF0000"/>
              </w:rPr>
              <w:t xml:space="preserve">A </w:t>
            </w:r>
            <w:r w:rsidRPr="00D922D8">
              <w:rPr>
                <w:rFonts w:asciiTheme="minorHAnsi" w:hAnsiTheme="minorHAnsi" w:cstheme="minorHAnsi"/>
                <w:b/>
              </w:rPr>
              <w:t>1.3</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8" w:line="254" w:lineRule="exact"/>
              <w:ind w:left="227"/>
              <w:rPr>
                <w:rFonts w:asciiTheme="minorHAnsi" w:hAnsiTheme="minorHAnsi" w:cstheme="minorHAnsi"/>
              </w:rPr>
            </w:pPr>
            <w:r w:rsidRPr="00D922D8">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75"/>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5532"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line="255" w:lineRule="exact"/>
              <w:ind w:right="90"/>
              <w:jc w:val="right"/>
              <w:rPr>
                <w:rFonts w:asciiTheme="minorHAnsi" w:hAnsiTheme="minorHAnsi" w:cstheme="minorHAnsi"/>
                <w:b/>
              </w:rPr>
            </w:pPr>
            <w:r w:rsidRPr="00D922D8">
              <w:rPr>
                <w:rFonts w:asciiTheme="minorHAnsi" w:hAnsiTheme="minorHAnsi" w:cstheme="minorHAnsi"/>
                <w:b/>
                <w:color w:val="FF0000"/>
              </w:rPr>
              <w:t>Part-A Max Marks</w:t>
            </w:r>
          </w:p>
        </w:tc>
        <w:tc>
          <w:tcPr>
            <w:tcW w:w="567"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line="255" w:lineRule="exact"/>
              <w:ind w:left="227"/>
              <w:rPr>
                <w:rFonts w:asciiTheme="minorHAnsi" w:hAnsiTheme="minorHAnsi" w:cstheme="minorHAnsi"/>
                <w:b/>
              </w:rPr>
            </w:pPr>
            <w:r w:rsidRPr="00D922D8">
              <w:rPr>
                <w:rFonts w:asciiTheme="minorHAnsi" w:hAnsiTheme="minorHAnsi" w:cstheme="minorHAnsi"/>
                <w:b/>
              </w:rPr>
              <w:t>5</w:t>
            </w:r>
          </w:p>
        </w:tc>
        <w:tc>
          <w:tcPr>
            <w:tcW w:w="1134"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46"/>
        </w:trPr>
        <w:tc>
          <w:tcPr>
            <w:tcW w:w="538" w:type="dxa"/>
            <w:vMerge w:val="restart"/>
            <w:textDirection w:val="btLr"/>
          </w:tcPr>
          <w:p w:rsidR="001F5A75" w:rsidRPr="00D922D8" w:rsidRDefault="001F5A75" w:rsidP="009E791E">
            <w:pPr>
              <w:pStyle w:val="TableParagraph"/>
              <w:spacing w:before="119"/>
              <w:ind w:left="623"/>
              <w:rPr>
                <w:rFonts w:asciiTheme="minorHAnsi" w:hAnsiTheme="minorHAnsi" w:cstheme="minorHAnsi"/>
                <w:b/>
              </w:rPr>
            </w:pPr>
            <w:r w:rsidRPr="00D922D8">
              <w:rPr>
                <w:rFonts w:asciiTheme="minorHAnsi" w:hAnsiTheme="minorHAnsi" w:cstheme="minorHAnsi"/>
                <w:b/>
              </w:rPr>
              <w:t>Part B.1</w:t>
            </w:r>
          </w:p>
        </w:tc>
        <w:tc>
          <w:tcPr>
            <w:tcW w:w="9538" w:type="dxa"/>
            <w:gridSpan w:val="5"/>
            <w:tcBorders>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73"/>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66"/>
              <w:ind w:left="204" w:right="194"/>
              <w:jc w:val="center"/>
              <w:rPr>
                <w:rFonts w:asciiTheme="minorHAnsi" w:hAnsiTheme="minorHAnsi" w:cstheme="minorHAnsi"/>
                <w:b/>
              </w:rPr>
            </w:pPr>
            <w:r w:rsidRPr="00D922D8">
              <w:rPr>
                <w:rFonts w:asciiTheme="minorHAnsi" w:hAnsiTheme="minorHAnsi" w:cstheme="minorHAnsi"/>
                <w:color w:val="FF0000"/>
              </w:rPr>
              <w:t xml:space="preserve">B </w:t>
            </w:r>
            <w:r w:rsidRPr="00D922D8">
              <w:rPr>
                <w:rFonts w:asciiTheme="minorHAnsi" w:hAnsiTheme="minorHAnsi" w:cstheme="minorHAnsi"/>
                <w:b/>
              </w:rPr>
              <w:t>1.1</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Introduction to the project</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52"/>
              <w:ind w:left="227"/>
              <w:rPr>
                <w:rFonts w:asciiTheme="minorHAnsi" w:hAnsiTheme="minorHAnsi" w:cstheme="minorHAnsi"/>
              </w:rPr>
            </w:pPr>
            <w:r w:rsidRPr="00D922D8">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78"/>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line="243" w:lineRule="exact"/>
              <w:ind w:left="204" w:right="194"/>
              <w:jc w:val="center"/>
              <w:rPr>
                <w:rFonts w:asciiTheme="minorHAnsi" w:hAnsiTheme="minorHAnsi" w:cstheme="minorHAnsi"/>
                <w:b/>
              </w:rPr>
            </w:pPr>
            <w:r w:rsidRPr="00D922D8">
              <w:rPr>
                <w:rFonts w:asciiTheme="minorHAnsi" w:hAnsiTheme="minorHAnsi" w:cstheme="minorHAnsi"/>
                <w:color w:val="FF0000"/>
              </w:rPr>
              <w:t xml:space="preserve">B </w:t>
            </w:r>
            <w:r w:rsidRPr="00D922D8">
              <w:rPr>
                <w:rFonts w:asciiTheme="minorHAnsi" w:hAnsiTheme="minorHAnsi" w:cstheme="minorHAnsi"/>
                <w:b/>
              </w:rPr>
              <w:t>1.2</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Functional requirements specification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52"/>
              <w:rPr>
                <w:rFonts w:asciiTheme="minorHAnsi" w:hAnsiTheme="minorHAnsi" w:cstheme="minorHAnsi"/>
              </w:rPr>
            </w:pPr>
            <w:r w:rsidRPr="00D922D8">
              <w:rPr>
                <w:rFonts w:asciiTheme="minorHAnsi" w:hAnsiTheme="minorHAnsi" w:cstheme="minorHAnsi"/>
              </w:rPr>
              <w:t xml:space="preserve">   3.5</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78"/>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line="243" w:lineRule="exact"/>
              <w:ind w:left="204" w:right="194"/>
              <w:jc w:val="center"/>
              <w:rPr>
                <w:rFonts w:asciiTheme="minorHAnsi" w:hAnsiTheme="minorHAnsi" w:cstheme="minorHAnsi"/>
                <w:b/>
              </w:rPr>
            </w:pPr>
            <w:r w:rsidRPr="00D922D8">
              <w:rPr>
                <w:rFonts w:asciiTheme="minorHAnsi" w:hAnsiTheme="minorHAnsi" w:cstheme="minorHAnsi"/>
                <w:color w:val="FF0000"/>
              </w:rPr>
              <w:t xml:space="preserve">B </w:t>
            </w:r>
            <w:r w:rsidRPr="00D922D8">
              <w:rPr>
                <w:rFonts w:asciiTheme="minorHAnsi" w:hAnsiTheme="minorHAnsi" w:cstheme="minorHAnsi"/>
                <w:b/>
              </w:rPr>
              <w:t>1.3</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Non-Functional requirements specification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52"/>
              <w:rPr>
                <w:rFonts w:asciiTheme="minorHAnsi" w:hAnsiTheme="minorHAnsi" w:cstheme="minorHAnsi"/>
              </w:rPr>
            </w:pPr>
            <w:r w:rsidRPr="00D922D8">
              <w:rPr>
                <w:rFonts w:asciiTheme="minorHAnsi" w:hAnsiTheme="minorHAnsi" w:cstheme="minorHAnsi"/>
              </w:rPr>
              <w:t xml:space="preserve">   3.5</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78"/>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line="243" w:lineRule="exact"/>
              <w:ind w:left="204" w:right="194"/>
              <w:jc w:val="center"/>
              <w:rPr>
                <w:rFonts w:asciiTheme="minorHAnsi" w:hAnsiTheme="minorHAnsi" w:cstheme="minorHAnsi"/>
                <w:color w:val="FF0000"/>
              </w:rPr>
            </w:pPr>
            <w:r w:rsidRPr="00D922D8">
              <w:rPr>
                <w:rFonts w:asciiTheme="minorHAnsi" w:hAnsiTheme="minorHAnsi" w:cstheme="minorHAnsi"/>
                <w:color w:val="FF0000"/>
              </w:rPr>
              <w:t xml:space="preserve">B </w:t>
            </w:r>
            <w:r w:rsidRPr="00D922D8">
              <w:rPr>
                <w:rFonts w:asciiTheme="minorHAnsi" w:hAnsiTheme="minorHAnsi" w:cstheme="minorHAnsi"/>
                <w:b/>
              </w:rPr>
              <w:t>1.4</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line="263" w:lineRule="exact"/>
              <w:ind w:left="107"/>
              <w:rPr>
                <w:rFonts w:asciiTheme="minorHAnsi" w:hAnsiTheme="minorHAnsi" w:cstheme="minorHAnsi"/>
              </w:rPr>
            </w:pPr>
            <w:r w:rsidRPr="00D922D8">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52"/>
              <w:ind w:left="227"/>
              <w:rPr>
                <w:rFonts w:asciiTheme="minorHAnsi" w:hAnsiTheme="minorHAnsi" w:cstheme="minorHAnsi"/>
              </w:rPr>
            </w:pPr>
            <w:r w:rsidRPr="00D922D8">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85"/>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5532"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line="263" w:lineRule="exact"/>
              <w:ind w:right="302"/>
              <w:jc w:val="right"/>
              <w:rPr>
                <w:rFonts w:asciiTheme="minorHAnsi" w:hAnsiTheme="minorHAnsi" w:cstheme="minorHAnsi"/>
                <w:b/>
              </w:rPr>
            </w:pPr>
            <w:r w:rsidRPr="00D922D8">
              <w:rPr>
                <w:rFonts w:asciiTheme="minorHAnsi" w:hAnsiTheme="minorHAnsi" w:cstheme="minorHAnsi"/>
                <w:b/>
                <w:color w:val="FF0000"/>
              </w:rPr>
              <w:t>B.1 Max Marks</w:t>
            </w:r>
          </w:p>
        </w:tc>
        <w:tc>
          <w:tcPr>
            <w:tcW w:w="567"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before="52"/>
              <w:ind w:left="174"/>
              <w:rPr>
                <w:rFonts w:asciiTheme="minorHAnsi" w:hAnsiTheme="minorHAnsi" w:cstheme="minorHAnsi"/>
                <w:b/>
              </w:rPr>
            </w:pPr>
            <w:r w:rsidRPr="00D922D8">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222"/>
        </w:trPr>
        <w:tc>
          <w:tcPr>
            <w:tcW w:w="538" w:type="dxa"/>
            <w:vMerge w:val="restart"/>
            <w:textDirection w:val="btLr"/>
          </w:tcPr>
          <w:p w:rsidR="001F5A75" w:rsidRPr="00D922D8" w:rsidRDefault="001F5A75" w:rsidP="009E791E">
            <w:pPr>
              <w:pStyle w:val="TableParagraph"/>
              <w:spacing w:before="119"/>
              <w:ind w:left="398"/>
              <w:rPr>
                <w:rFonts w:asciiTheme="minorHAnsi" w:hAnsiTheme="minorHAnsi" w:cstheme="minorHAnsi"/>
                <w:b/>
              </w:rPr>
            </w:pPr>
            <w:r w:rsidRPr="00D922D8">
              <w:rPr>
                <w:rFonts w:asciiTheme="minorHAnsi" w:hAnsiTheme="minorHAnsi" w:cstheme="minorHAnsi"/>
                <w:b/>
              </w:rPr>
              <w:t>Part B.2</w:t>
            </w:r>
          </w:p>
        </w:tc>
        <w:tc>
          <w:tcPr>
            <w:tcW w:w="9538" w:type="dxa"/>
            <w:gridSpan w:val="5"/>
            <w:tcBorders>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402"/>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90"/>
              <w:ind w:left="204" w:right="194"/>
              <w:jc w:val="center"/>
              <w:rPr>
                <w:rFonts w:asciiTheme="minorHAnsi" w:hAnsiTheme="minorHAnsi" w:cstheme="minorHAnsi"/>
                <w:b/>
              </w:rPr>
            </w:pPr>
            <w:r w:rsidRPr="00D922D8">
              <w:rPr>
                <w:rFonts w:asciiTheme="minorHAnsi" w:hAnsiTheme="minorHAnsi" w:cstheme="minorHAnsi"/>
                <w:color w:val="FF0000"/>
              </w:rPr>
              <w:t xml:space="preserve">B </w:t>
            </w:r>
            <w:r w:rsidRPr="00D922D8">
              <w:rPr>
                <w:rFonts w:asciiTheme="minorHAnsi" w:hAnsiTheme="minorHAnsi" w:cstheme="minorHAnsi"/>
                <w:b/>
              </w:rPr>
              <w:t>2.1</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8"/>
              <w:ind w:left="107"/>
              <w:rPr>
                <w:rFonts w:asciiTheme="minorHAnsi" w:hAnsiTheme="minorHAnsi" w:cstheme="minorHAnsi"/>
              </w:rPr>
            </w:pPr>
            <w:r w:rsidRPr="00D922D8">
              <w:rPr>
                <w:rFonts w:asciiTheme="minorHAnsi" w:hAnsiTheme="minorHAnsi" w:cstheme="minorHAnsi"/>
              </w:rPr>
              <w:t>Introduction to the structural design documentation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76"/>
              <w:ind w:left="227"/>
              <w:rPr>
                <w:rFonts w:asciiTheme="minorHAnsi" w:hAnsiTheme="minorHAnsi" w:cstheme="minorHAnsi"/>
              </w:rPr>
            </w:pPr>
            <w:r w:rsidRPr="00D922D8">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97"/>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3"/>
              <w:ind w:left="204" w:right="194"/>
              <w:jc w:val="center"/>
              <w:rPr>
                <w:rFonts w:asciiTheme="minorHAnsi" w:hAnsiTheme="minorHAnsi" w:cstheme="minorHAnsi"/>
                <w:b/>
              </w:rPr>
            </w:pPr>
            <w:r w:rsidRPr="00D922D8">
              <w:rPr>
                <w:rFonts w:asciiTheme="minorHAnsi" w:hAnsiTheme="minorHAnsi" w:cstheme="minorHAnsi"/>
                <w:color w:val="FF0000"/>
              </w:rPr>
              <w:t xml:space="preserve">B </w:t>
            </w:r>
            <w:r w:rsidRPr="00D922D8">
              <w:rPr>
                <w:rFonts w:asciiTheme="minorHAnsi" w:hAnsiTheme="minorHAnsi" w:cstheme="minorHAnsi"/>
                <w:b/>
              </w:rPr>
              <w:t>2.2</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4"/>
              <w:ind w:left="107"/>
              <w:rPr>
                <w:rFonts w:asciiTheme="minorHAnsi" w:hAnsiTheme="minorHAnsi" w:cstheme="minorHAnsi"/>
              </w:rPr>
            </w:pPr>
            <w:r w:rsidRPr="00D922D8">
              <w:rPr>
                <w:rFonts w:asciiTheme="minorHAnsi" w:hAnsiTheme="minorHAnsi" w:cstheme="minorHAnsi"/>
              </w:rPr>
              <w:t>User characterization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71"/>
              <w:ind w:left="227"/>
              <w:rPr>
                <w:rFonts w:asciiTheme="minorHAnsi" w:hAnsiTheme="minorHAnsi" w:cstheme="minorHAnsi"/>
              </w:rPr>
            </w:pPr>
            <w:r w:rsidRPr="00D922D8">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97"/>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3"/>
              <w:ind w:left="204" w:right="194"/>
              <w:jc w:val="center"/>
              <w:rPr>
                <w:rFonts w:asciiTheme="minorHAnsi" w:hAnsiTheme="minorHAnsi" w:cstheme="minorHAnsi"/>
                <w:color w:val="FF0000"/>
              </w:rPr>
            </w:pPr>
            <w:r w:rsidRPr="00D922D8">
              <w:rPr>
                <w:rFonts w:asciiTheme="minorHAnsi" w:hAnsiTheme="minorHAnsi" w:cstheme="minorHAnsi"/>
                <w:color w:val="FF0000"/>
              </w:rPr>
              <w:t xml:space="preserve">B </w:t>
            </w:r>
            <w:r w:rsidRPr="00D922D8">
              <w:rPr>
                <w:rFonts w:asciiTheme="minorHAnsi" w:hAnsiTheme="minorHAnsi" w:cstheme="minorHAnsi"/>
                <w:b/>
              </w:rPr>
              <w:t>2.3</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4"/>
              <w:ind w:left="107"/>
              <w:rPr>
                <w:rFonts w:asciiTheme="minorHAnsi" w:hAnsiTheme="minorHAnsi" w:cstheme="minorHAnsi"/>
              </w:rPr>
            </w:pPr>
            <w:r w:rsidRPr="00D922D8">
              <w:rPr>
                <w:rFonts w:asciiTheme="minorHAnsi" w:hAnsiTheme="minorHAnsi" w:cstheme="minorHAnsi"/>
              </w:rPr>
              <w:t>Use-case diagram with Use-case specification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71"/>
              <w:ind w:left="227"/>
              <w:rPr>
                <w:rFonts w:asciiTheme="minorHAnsi" w:hAnsiTheme="minorHAnsi" w:cstheme="minorHAnsi"/>
              </w:rPr>
            </w:pPr>
            <w:r w:rsidRPr="00D922D8">
              <w:rPr>
                <w:rFonts w:asciiTheme="minorHAnsi" w:hAnsiTheme="minorHAnsi" w:cstheme="minorHAnsi"/>
              </w:rPr>
              <w:t>5</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97"/>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3"/>
              <w:ind w:left="204" w:right="194"/>
              <w:jc w:val="center"/>
              <w:rPr>
                <w:rFonts w:asciiTheme="minorHAnsi" w:hAnsiTheme="minorHAnsi" w:cstheme="minorHAnsi"/>
                <w:color w:val="FF0000"/>
              </w:rPr>
            </w:pPr>
            <w:r w:rsidRPr="00D922D8">
              <w:rPr>
                <w:rFonts w:asciiTheme="minorHAnsi" w:hAnsiTheme="minorHAnsi" w:cstheme="minorHAnsi"/>
                <w:color w:val="FF0000"/>
              </w:rPr>
              <w:t xml:space="preserve">B </w:t>
            </w:r>
            <w:r w:rsidRPr="00D922D8">
              <w:rPr>
                <w:rFonts w:asciiTheme="minorHAnsi" w:hAnsiTheme="minorHAnsi" w:cstheme="minorHAnsi"/>
                <w:b/>
              </w:rPr>
              <w:t>2.4</w:t>
            </w:r>
          </w:p>
        </w:tc>
        <w:tc>
          <w:tcPr>
            <w:tcW w:w="553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4"/>
              <w:ind w:left="107"/>
              <w:rPr>
                <w:rFonts w:asciiTheme="minorHAnsi" w:hAnsiTheme="minorHAnsi" w:cstheme="minorHAnsi"/>
              </w:rPr>
            </w:pPr>
            <w:r w:rsidRPr="00D922D8">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71"/>
              <w:ind w:left="227"/>
              <w:rPr>
                <w:rFonts w:asciiTheme="minorHAnsi" w:hAnsiTheme="minorHAnsi" w:cstheme="minorHAnsi"/>
              </w:rPr>
            </w:pPr>
            <w:r w:rsidRPr="00D922D8">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85"/>
        </w:trPr>
        <w:tc>
          <w:tcPr>
            <w:tcW w:w="538" w:type="dxa"/>
            <w:vMerge/>
            <w:tcBorders>
              <w:top w:val="nil"/>
            </w:tcBorders>
            <w:textDirection w:val="btLr"/>
          </w:tcPr>
          <w:p w:rsidR="001F5A75" w:rsidRPr="00D922D8" w:rsidRDefault="001F5A75" w:rsidP="009E791E">
            <w:pPr>
              <w:rPr>
                <w:rFonts w:asciiTheme="minorHAnsi" w:hAnsiTheme="minorHAnsi" w:cstheme="minorHAnsi"/>
                <w:sz w:val="22"/>
                <w:szCs w:val="22"/>
              </w:rPr>
            </w:pPr>
          </w:p>
        </w:tc>
        <w:tc>
          <w:tcPr>
            <w:tcW w:w="862" w:type="dxa"/>
            <w:tcBorders>
              <w:top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5532"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line="263" w:lineRule="exact"/>
              <w:ind w:right="90"/>
              <w:jc w:val="right"/>
              <w:rPr>
                <w:rFonts w:asciiTheme="minorHAnsi" w:hAnsiTheme="minorHAnsi" w:cstheme="minorHAnsi"/>
                <w:b/>
              </w:rPr>
            </w:pPr>
            <w:r w:rsidRPr="00D922D8">
              <w:rPr>
                <w:rFonts w:asciiTheme="minorHAnsi" w:hAnsiTheme="minorHAnsi" w:cstheme="minorHAnsi"/>
                <w:b/>
                <w:color w:val="FF0000"/>
              </w:rPr>
              <w:t>B.2 Max Marks</w:t>
            </w:r>
          </w:p>
        </w:tc>
        <w:tc>
          <w:tcPr>
            <w:tcW w:w="567" w:type="dxa"/>
            <w:tcBorders>
              <w:top w:val="single" w:sz="4" w:space="0" w:color="000000"/>
              <w:left w:val="single" w:sz="4" w:space="0" w:color="000000"/>
              <w:right w:val="single" w:sz="4" w:space="0" w:color="000000"/>
            </w:tcBorders>
          </w:tcPr>
          <w:p w:rsidR="001F5A75" w:rsidRPr="00D922D8" w:rsidRDefault="001F5A75" w:rsidP="009E791E">
            <w:pPr>
              <w:pStyle w:val="TableParagraph"/>
              <w:spacing w:before="52"/>
              <w:ind w:left="174"/>
              <w:rPr>
                <w:rFonts w:asciiTheme="minorHAnsi" w:hAnsiTheme="minorHAnsi" w:cstheme="minorHAnsi"/>
                <w:b/>
              </w:rPr>
            </w:pPr>
            <w:r w:rsidRPr="00D922D8">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top w:val="single" w:sz="4" w:space="0" w:color="000000"/>
              <w:left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499"/>
        </w:trPr>
        <w:tc>
          <w:tcPr>
            <w:tcW w:w="6932" w:type="dxa"/>
            <w:gridSpan w:val="3"/>
            <w:tcBorders>
              <w:right w:val="single" w:sz="4" w:space="0" w:color="000000"/>
            </w:tcBorders>
          </w:tcPr>
          <w:p w:rsidR="001F5A75" w:rsidRPr="00D922D8" w:rsidRDefault="001F5A75" w:rsidP="009E791E">
            <w:pPr>
              <w:pStyle w:val="TableParagraph"/>
              <w:spacing w:before="126"/>
              <w:ind w:right="95"/>
              <w:jc w:val="right"/>
              <w:rPr>
                <w:rFonts w:asciiTheme="minorHAnsi" w:hAnsiTheme="minorHAnsi" w:cstheme="minorHAnsi"/>
                <w:b/>
              </w:rPr>
            </w:pPr>
            <w:r w:rsidRPr="00D922D8">
              <w:rPr>
                <w:rFonts w:asciiTheme="minorHAnsi" w:hAnsiTheme="minorHAnsi" w:cstheme="minorHAnsi"/>
                <w:b/>
                <w:color w:val="FF0000"/>
              </w:rPr>
              <w:t>Total Assignment Marks</w:t>
            </w:r>
          </w:p>
        </w:tc>
        <w:tc>
          <w:tcPr>
            <w:tcW w:w="567" w:type="dxa"/>
            <w:tcBorders>
              <w:left w:val="single" w:sz="4" w:space="0" w:color="000000"/>
              <w:right w:val="single" w:sz="4" w:space="0" w:color="000000"/>
            </w:tcBorders>
          </w:tcPr>
          <w:p w:rsidR="001F5A75" w:rsidRPr="00D922D8" w:rsidRDefault="001F5A75" w:rsidP="009E791E">
            <w:pPr>
              <w:pStyle w:val="TableParagraph"/>
              <w:spacing w:before="112"/>
              <w:ind w:left="174"/>
              <w:rPr>
                <w:rFonts w:asciiTheme="minorHAnsi" w:hAnsiTheme="minorHAnsi" w:cstheme="minorHAnsi"/>
                <w:b/>
              </w:rPr>
            </w:pPr>
            <w:r w:rsidRPr="00D922D8">
              <w:rPr>
                <w:rFonts w:asciiTheme="minorHAnsi" w:hAnsiTheme="minorHAnsi" w:cstheme="minorHAnsi"/>
                <w:b/>
              </w:rPr>
              <w:t>25</w:t>
            </w:r>
          </w:p>
        </w:tc>
        <w:tc>
          <w:tcPr>
            <w:tcW w:w="1134" w:type="dxa"/>
            <w:tcBorders>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443" w:type="dxa"/>
            <w:tcBorders>
              <w:left w:val="single" w:sz="4" w:space="0" w:color="000000"/>
            </w:tcBorders>
          </w:tcPr>
          <w:p w:rsidR="001F5A75" w:rsidRPr="00D922D8" w:rsidRDefault="001F5A75" w:rsidP="009E791E">
            <w:pPr>
              <w:pStyle w:val="TableParagraph"/>
              <w:rPr>
                <w:rFonts w:asciiTheme="minorHAnsi" w:hAnsiTheme="minorHAnsi" w:cstheme="minorHAnsi"/>
              </w:rPr>
            </w:pPr>
          </w:p>
        </w:tc>
      </w:tr>
    </w:tbl>
    <w:p w:rsidR="001F5A75" w:rsidRPr="00D922D8" w:rsidRDefault="001F5A75" w:rsidP="001F5A75">
      <w:pPr>
        <w:pStyle w:val="BodyText"/>
        <w:rPr>
          <w:rFonts w:asciiTheme="minorHAnsi" w:hAnsiTheme="minorHAnsi" w:cstheme="minorHAnsi"/>
          <w:sz w:val="22"/>
          <w:szCs w:val="22"/>
        </w:rPr>
      </w:pPr>
    </w:p>
    <w:p w:rsidR="001F5A75" w:rsidRPr="00D922D8" w:rsidRDefault="001F5A75" w:rsidP="001F5A75">
      <w:pPr>
        <w:pStyle w:val="BodyText"/>
        <w:spacing w:before="5"/>
        <w:rPr>
          <w:rFonts w:asciiTheme="minorHAnsi" w:hAnsiTheme="minorHAnsi" w:cstheme="minorHAnsi"/>
          <w:sz w:val="22"/>
          <w:szCs w:val="22"/>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55"/>
        <w:gridCol w:w="1172"/>
        <w:gridCol w:w="2339"/>
        <w:gridCol w:w="1172"/>
        <w:gridCol w:w="3142"/>
      </w:tblGrid>
      <w:tr w:rsidR="001F5A75" w:rsidRPr="00D922D8" w:rsidTr="009E791E">
        <w:trPr>
          <w:trHeight w:val="757"/>
        </w:trPr>
        <w:tc>
          <w:tcPr>
            <w:tcW w:w="10080" w:type="dxa"/>
            <w:gridSpan w:val="5"/>
            <w:tcBorders>
              <w:bottom w:val="single" w:sz="4" w:space="0" w:color="000000"/>
            </w:tcBorders>
          </w:tcPr>
          <w:p w:rsidR="001F5A75" w:rsidRPr="00D922D8" w:rsidRDefault="001F5A75" w:rsidP="009E791E">
            <w:pPr>
              <w:pStyle w:val="TableParagraph"/>
              <w:spacing w:before="11"/>
              <w:rPr>
                <w:rFonts w:asciiTheme="minorHAnsi" w:hAnsiTheme="minorHAnsi" w:cstheme="minorHAnsi"/>
              </w:rPr>
            </w:pPr>
          </w:p>
          <w:p w:rsidR="001F5A75" w:rsidRPr="00D922D8" w:rsidRDefault="001F5A75" w:rsidP="009E791E">
            <w:pPr>
              <w:pStyle w:val="TableParagraph"/>
              <w:ind w:left="3703" w:right="3682"/>
              <w:jc w:val="center"/>
              <w:rPr>
                <w:rFonts w:asciiTheme="minorHAnsi" w:hAnsiTheme="minorHAnsi" w:cstheme="minorHAnsi"/>
                <w:b/>
              </w:rPr>
            </w:pPr>
            <w:r w:rsidRPr="00D922D8">
              <w:rPr>
                <w:rFonts w:asciiTheme="minorHAnsi" w:hAnsiTheme="minorHAnsi" w:cstheme="minorHAnsi"/>
                <w:b/>
                <w:color w:val="FF0000"/>
              </w:rPr>
              <w:t>Course Marks Tabulation</w:t>
            </w:r>
          </w:p>
        </w:tc>
      </w:tr>
      <w:tr w:rsidR="001F5A75" w:rsidRPr="00D922D8" w:rsidTr="009E791E">
        <w:trPr>
          <w:trHeight w:val="489"/>
        </w:trPr>
        <w:tc>
          <w:tcPr>
            <w:tcW w:w="2255"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7" w:line="230" w:lineRule="exact"/>
              <w:ind w:left="636" w:right="392" w:hanging="226"/>
              <w:rPr>
                <w:rFonts w:asciiTheme="minorHAnsi" w:hAnsiTheme="minorHAnsi" w:cstheme="minorHAnsi"/>
                <w:b/>
              </w:rPr>
            </w:pPr>
            <w:r w:rsidRPr="00D922D8">
              <w:rPr>
                <w:rFonts w:asciiTheme="minorHAnsi" w:hAnsiTheme="minorHAnsi" w:cstheme="minorHAnsi"/>
                <w:b/>
                <w:color w:val="FF0000"/>
              </w:rPr>
              <w:lastRenderedPageBreak/>
              <w:t>Component-1 (B) Assignment</w:t>
            </w: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7" w:line="230" w:lineRule="exact"/>
              <w:ind w:left="198" w:right="164" w:firstLine="211"/>
              <w:rPr>
                <w:rFonts w:asciiTheme="minorHAnsi" w:hAnsiTheme="minorHAnsi" w:cstheme="minorHAnsi"/>
                <w:b/>
              </w:rPr>
            </w:pPr>
            <w:r w:rsidRPr="00D922D8">
              <w:rPr>
                <w:rFonts w:asciiTheme="minorHAnsi" w:hAnsiTheme="minorHAnsi" w:cstheme="minorHAnsi"/>
                <w:b/>
                <w:color w:val="FF0000"/>
              </w:rPr>
              <w:t>First Examiner</w:t>
            </w:r>
          </w:p>
        </w:tc>
        <w:tc>
          <w:tcPr>
            <w:tcW w:w="2339"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121"/>
              <w:ind w:left="788" w:right="778"/>
              <w:jc w:val="center"/>
              <w:rPr>
                <w:rFonts w:asciiTheme="minorHAnsi" w:hAnsiTheme="minorHAnsi" w:cstheme="minorHAnsi"/>
                <w:b/>
              </w:rPr>
            </w:pPr>
            <w:r w:rsidRPr="00D922D8">
              <w:rPr>
                <w:rFonts w:asciiTheme="minorHAnsi" w:hAnsiTheme="minorHAnsi" w:cstheme="minorHAnsi"/>
                <w:b/>
                <w:color w:val="FF0000"/>
              </w:rPr>
              <w:t>Remarks</w:t>
            </w: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spacing w:before="121"/>
              <w:ind w:left="135"/>
              <w:rPr>
                <w:rFonts w:asciiTheme="minorHAnsi" w:hAnsiTheme="minorHAnsi" w:cstheme="minorHAnsi"/>
                <w:b/>
              </w:rPr>
            </w:pPr>
            <w:r w:rsidRPr="00D922D8">
              <w:rPr>
                <w:rFonts w:asciiTheme="minorHAnsi" w:hAnsiTheme="minorHAnsi" w:cstheme="minorHAnsi"/>
                <w:b/>
                <w:color w:val="FF0000"/>
              </w:rPr>
              <w:t>Moderator</w:t>
            </w:r>
          </w:p>
        </w:tc>
        <w:tc>
          <w:tcPr>
            <w:tcW w:w="3142" w:type="dxa"/>
            <w:tcBorders>
              <w:top w:val="single" w:sz="4" w:space="0" w:color="000000"/>
              <w:left w:val="single" w:sz="4" w:space="0" w:color="000000"/>
              <w:bottom w:val="single" w:sz="4" w:space="0" w:color="000000"/>
            </w:tcBorders>
          </w:tcPr>
          <w:p w:rsidR="001F5A75" w:rsidRPr="00D922D8" w:rsidRDefault="001F5A75" w:rsidP="009E791E">
            <w:pPr>
              <w:pStyle w:val="TableParagraph"/>
              <w:spacing w:before="121"/>
              <w:ind w:left="1023" w:right="990"/>
              <w:jc w:val="center"/>
              <w:rPr>
                <w:rFonts w:asciiTheme="minorHAnsi" w:hAnsiTheme="minorHAnsi" w:cstheme="minorHAnsi"/>
                <w:b/>
              </w:rPr>
            </w:pPr>
            <w:r w:rsidRPr="00D922D8">
              <w:rPr>
                <w:rFonts w:asciiTheme="minorHAnsi" w:hAnsiTheme="minorHAnsi" w:cstheme="minorHAnsi"/>
                <w:b/>
                <w:color w:val="FF0000"/>
              </w:rPr>
              <w:t>Remarks</w:t>
            </w:r>
          </w:p>
        </w:tc>
      </w:tr>
      <w:tr w:rsidR="001F5A75" w:rsidRPr="00D922D8" w:rsidTr="009E791E">
        <w:trPr>
          <w:trHeight w:val="393"/>
        </w:trPr>
        <w:tc>
          <w:tcPr>
            <w:tcW w:w="2255"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73"/>
              <w:ind w:right="2"/>
              <w:jc w:val="center"/>
              <w:rPr>
                <w:rFonts w:asciiTheme="minorHAnsi" w:hAnsiTheme="minorHAnsi" w:cstheme="minorHAnsi"/>
              </w:rPr>
            </w:pPr>
            <w:r w:rsidRPr="00D922D8">
              <w:rPr>
                <w:rFonts w:asciiTheme="minorHAnsi" w:hAnsiTheme="minorHAnsi" w:cstheme="minorHAnsi"/>
                <w:color w:val="FF0000"/>
                <w:w w:val="96"/>
              </w:rPr>
              <w:t>A</w:t>
            </w: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2339"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3142"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93"/>
        </w:trPr>
        <w:tc>
          <w:tcPr>
            <w:tcW w:w="2255" w:type="dxa"/>
            <w:tcBorders>
              <w:top w:val="single" w:sz="4" w:space="0" w:color="000000"/>
              <w:bottom w:val="single" w:sz="4" w:space="0" w:color="000000"/>
              <w:right w:val="single" w:sz="4" w:space="0" w:color="000000"/>
            </w:tcBorders>
          </w:tcPr>
          <w:p w:rsidR="001F5A75" w:rsidRPr="00D922D8" w:rsidRDefault="001F5A75" w:rsidP="009E791E">
            <w:pPr>
              <w:pStyle w:val="TableParagraph"/>
              <w:spacing w:before="73"/>
              <w:ind w:left="427" w:right="422"/>
              <w:jc w:val="center"/>
              <w:rPr>
                <w:rFonts w:asciiTheme="minorHAnsi" w:hAnsiTheme="minorHAnsi" w:cstheme="minorHAnsi"/>
              </w:rPr>
            </w:pPr>
            <w:r w:rsidRPr="00D922D8">
              <w:rPr>
                <w:rFonts w:asciiTheme="minorHAnsi" w:hAnsiTheme="minorHAnsi" w:cstheme="minorHAnsi"/>
                <w:color w:val="FF0000"/>
              </w:rPr>
              <w:t>B.1</w:t>
            </w: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2339"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172" w:type="dxa"/>
            <w:tcBorders>
              <w:top w:val="single" w:sz="4" w:space="0" w:color="000000"/>
              <w:left w:val="single" w:sz="4" w:space="0" w:color="000000"/>
              <w:bottom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3142" w:type="dxa"/>
            <w:tcBorders>
              <w:top w:val="single" w:sz="4" w:space="0" w:color="000000"/>
              <w:left w:val="single" w:sz="4" w:space="0" w:color="000000"/>
              <w:bottom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93"/>
        </w:trPr>
        <w:tc>
          <w:tcPr>
            <w:tcW w:w="2255" w:type="dxa"/>
            <w:tcBorders>
              <w:top w:val="single" w:sz="4" w:space="0" w:color="000000"/>
              <w:right w:val="single" w:sz="4" w:space="0" w:color="000000"/>
            </w:tcBorders>
          </w:tcPr>
          <w:p w:rsidR="001F5A75" w:rsidRPr="00D922D8" w:rsidRDefault="001F5A75" w:rsidP="009E791E">
            <w:pPr>
              <w:pStyle w:val="TableParagraph"/>
              <w:spacing w:before="73"/>
              <w:ind w:left="427" w:right="422"/>
              <w:jc w:val="center"/>
              <w:rPr>
                <w:rFonts w:asciiTheme="minorHAnsi" w:hAnsiTheme="minorHAnsi" w:cstheme="minorHAnsi"/>
              </w:rPr>
            </w:pPr>
            <w:r w:rsidRPr="00D922D8">
              <w:rPr>
                <w:rFonts w:asciiTheme="minorHAnsi" w:hAnsiTheme="minorHAnsi" w:cstheme="minorHAnsi"/>
                <w:color w:val="FF0000"/>
              </w:rPr>
              <w:t>B.2</w:t>
            </w:r>
          </w:p>
        </w:tc>
        <w:tc>
          <w:tcPr>
            <w:tcW w:w="1172"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2339"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172" w:type="dxa"/>
            <w:tcBorders>
              <w:top w:val="single" w:sz="4" w:space="0" w:color="000000"/>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3142" w:type="dxa"/>
            <w:tcBorders>
              <w:top w:val="single" w:sz="4" w:space="0" w:color="000000"/>
              <w:left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350"/>
        </w:trPr>
        <w:tc>
          <w:tcPr>
            <w:tcW w:w="2255" w:type="dxa"/>
            <w:tcBorders>
              <w:right w:val="single" w:sz="4" w:space="0" w:color="000000"/>
            </w:tcBorders>
          </w:tcPr>
          <w:p w:rsidR="001F5A75" w:rsidRPr="00D922D8" w:rsidRDefault="001F5A75" w:rsidP="009E791E">
            <w:pPr>
              <w:pStyle w:val="TableParagraph"/>
              <w:spacing w:before="49"/>
              <w:ind w:left="431" w:right="422"/>
              <w:jc w:val="center"/>
              <w:rPr>
                <w:rFonts w:asciiTheme="minorHAnsi" w:hAnsiTheme="minorHAnsi" w:cstheme="minorHAnsi"/>
                <w:b/>
              </w:rPr>
            </w:pPr>
            <w:r w:rsidRPr="00D922D8">
              <w:rPr>
                <w:rFonts w:asciiTheme="minorHAnsi" w:hAnsiTheme="minorHAnsi" w:cstheme="minorHAnsi"/>
                <w:b/>
                <w:color w:val="FF0000"/>
              </w:rPr>
              <w:t>Marks (Max 25 )</w:t>
            </w:r>
          </w:p>
        </w:tc>
        <w:tc>
          <w:tcPr>
            <w:tcW w:w="1172" w:type="dxa"/>
            <w:tcBorders>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2339" w:type="dxa"/>
            <w:tcBorders>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1172" w:type="dxa"/>
            <w:tcBorders>
              <w:left w:val="single" w:sz="4" w:space="0" w:color="000000"/>
              <w:right w:val="single" w:sz="4" w:space="0" w:color="000000"/>
            </w:tcBorders>
          </w:tcPr>
          <w:p w:rsidR="001F5A75" w:rsidRPr="00D922D8" w:rsidRDefault="001F5A75" w:rsidP="009E791E">
            <w:pPr>
              <w:pStyle w:val="TableParagraph"/>
              <w:rPr>
                <w:rFonts w:asciiTheme="minorHAnsi" w:hAnsiTheme="minorHAnsi" w:cstheme="minorHAnsi"/>
              </w:rPr>
            </w:pPr>
          </w:p>
        </w:tc>
        <w:tc>
          <w:tcPr>
            <w:tcW w:w="3142" w:type="dxa"/>
            <w:tcBorders>
              <w:left w:val="single" w:sz="4" w:space="0" w:color="000000"/>
            </w:tcBorders>
          </w:tcPr>
          <w:p w:rsidR="001F5A75" w:rsidRPr="00D922D8" w:rsidRDefault="001F5A75" w:rsidP="009E791E">
            <w:pPr>
              <w:pStyle w:val="TableParagraph"/>
              <w:rPr>
                <w:rFonts w:asciiTheme="minorHAnsi" w:hAnsiTheme="minorHAnsi" w:cstheme="minorHAnsi"/>
              </w:rPr>
            </w:pPr>
          </w:p>
        </w:tc>
      </w:tr>
      <w:tr w:rsidR="001F5A75" w:rsidRPr="00D922D8" w:rsidTr="009E791E">
        <w:trPr>
          <w:trHeight w:val="1160"/>
        </w:trPr>
        <w:tc>
          <w:tcPr>
            <w:tcW w:w="10080" w:type="dxa"/>
            <w:gridSpan w:val="5"/>
          </w:tcPr>
          <w:p w:rsidR="001F5A75" w:rsidRPr="00D922D8" w:rsidRDefault="001F5A75" w:rsidP="009E791E">
            <w:pPr>
              <w:pStyle w:val="TableParagraph"/>
              <w:rPr>
                <w:rFonts w:asciiTheme="minorHAnsi" w:hAnsiTheme="minorHAnsi" w:cstheme="minorHAnsi"/>
              </w:rPr>
            </w:pPr>
          </w:p>
          <w:p w:rsidR="001F5A75" w:rsidRPr="00D922D8" w:rsidRDefault="001F5A75" w:rsidP="009E791E">
            <w:pPr>
              <w:pStyle w:val="TableParagraph"/>
              <w:rPr>
                <w:rFonts w:asciiTheme="minorHAnsi" w:hAnsiTheme="minorHAnsi" w:cstheme="minorHAnsi"/>
              </w:rPr>
            </w:pPr>
          </w:p>
          <w:p w:rsidR="001F5A75" w:rsidRPr="00D922D8" w:rsidRDefault="001F5A75" w:rsidP="009E791E">
            <w:pPr>
              <w:pStyle w:val="TableParagraph"/>
              <w:rPr>
                <w:rFonts w:asciiTheme="minorHAnsi" w:hAnsiTheme="minorHAnsi" w:cstheme="minorHAnsi"/>
              </w:rPr>
            </w:pPr>
          </w:p>
          <w:p w:rsidR="001F5A75" w:rsidRPr="00D922D8" w:rsidRDefault="001F5A75" w:rsidP="009E791E">
            <w:pPr>
              <w:pStyle w:val="TableParagraph"/>
              <w:spacing w:before="10"/>
              <w:rPr>
                <w:rFonts w:asciiTheme="minorHAnsi" w:hAnsiTheme="minorHAnsi" w:cstheme="minorHAnsi"/>
              </w:rPr>
            </w:pPr>
          </w:p>
          <w:p w:rsidR="001F5A75" w:rsidRPr="00D922D8" w:rsidRDefault="001F5A75" w:rsidP="009E791E">
            <w:pPr>
              <w:pStyle w:val="TableParagraph"/>
              <w:tabs>
                <w:tab w:val="left" w:pos="6859"/>
              </w:tabs>
              <w:ind w:left="237"/>
              <w:rPr>
                <w:rFonts w:asciiTheme="minorHAnsi" w:hAnsiTheme="minorHAnsi" w:cstheme="minorHAnsi"/>
                <w:b/>
              </w:rPr>
            </w:pPr>
            <w:r w:rsidRPr="00D922D8">
              <w:rPr>
                <w:rFonts w:asciiTheme="minorHAnsi" w:hAnsiTheme="minorHAnsi" w:cstheme="minorHAnsi"/>
                <w:b/>
                <w:color w:val="FF0000"/>
              </w:rPr>
              <w:t>Signature of</w:t>
            </w:r>
            <w:r w:rsidRPr="00D922D8">
              <w:rPr>
                <w:rFonts w:asciiTheme="minorHAnsi" w:hAnsiTheme="minorHAnsi" w:cstheme="minorHAnsi"/>
                <w:b/>
                <w:color w:val="FF0000"/>
                <w:spacing w:val="-13"/>
              </w:rPr>
              <w:t xml:space="preserve"> </w:t>
            </w:r>
            <w:r w:rsidRPr="00D922D8">
              <w:rPr>
                <w:rFonts w:asciiTheme="minorHAnsi" w:hAnsiTheme="minorHAnsi" w:cstheme="minorHAnsi"/>
                <w:b/>
                <w:color w:val="FF0000"/>
              </w:rPr>
              <w:t>First</w:t>
            </w:r>
            <w:r w:rsidRPr="00D922D8">
              <w:rPr>
                <w:rFonts w:asciiTheme="minorHAnsi" w:hAnsiTheme="minorHAnsi" w:cstheme="minorHAnsi"/>
                <w:b/>
                <w:color w:val="FF0000"/>
                <w:spacing w:val="-2"/>
              </w:rPr>
              <w:t xml:space="preserve"> </w:t>
            </w:r>
            <w:r w:rsidRPr="00D922D8">
              <w:rPr>
                <w:rFonts w:asciiTheme="minorHAnsi" w:hAnsiTheme="minorHAnsi" w:cstheme="minorHAnsi"/>
                <w:b/>
                <w:color w:val="FF0000"/>
              </w:rPr>
              <w:t>Examiner</w:t>
            </w:r>
            <w:r w:rsidRPr="00D922D8">
              <w:rPr>
                <w:rFonts w:asciiTheme="minorHAnsi" w:hAnsiTheme="minorHAnsi" w:cstheme="minorHAnsi"/>
                <w:b/>
                <w:color w:val="FF0000"/>
              </w:rPr>
              <w:tab/>
              <w:t>Signature of</w:t>
            </w:r>
            <w:r w:rsidRPr="00D922D8">
              <w:rPr>
                <w:rFonts w:asciiTheme="minorHAnsi" w:hAnsiTheme="minorHAnsi" w:cstheme="minorHAnsi"/>
                <w:b/>
                <w:color w:val="FF0000"/>
                <w:spacing w:val="-5"/>
              </w:rPr>
              <w:t xml:space="preserve"> </w:t>
            </w:r>
            <w:r w:rsidRPr="00D922D8">
              <w:rPr>
                <w:rFonts w:asciiTheme="minorHAnsi" w:hAnsiTheme="minorHAnsi" w:cstheme="minorHAnsi"/>
                <w:b/>
                <w:color w:val="FF0000"/>
              </w:rPr>
              <w:t>Moderator</w:t>
            </w:r>
          </w:p>
        </w:tc>
      </w:tr>
    </w:tbl>
    <w:p w:rsidR="001F5A75" w:rsidRPr="00D922D8" w:rsidRDefault="001F5A75" w:rsidP="001F5A75">
      <w:pPr>
        <w:rPr>
          <w:rFonts w:asciiTheme="minorHAnsi" w:hAnsiTheme="minorHAnsi" w:cstheme="minorHAnsi"/>
          <w:sz w:val="22"/>
          <w:szCs w:val="22"/>
        </w:rPr>
        <w:sectPr w:rsidR="001F5A75" w:rsidRPr="00D922D8" w:rsidSect="001F5A75">
          <w:headerReference w:type="default" r:id="rId14"/>
          <w:footerReference w:type="default" r:id="rId15"/>
          <w:pgSz w:w="11910" w:h="16840"/>
          <w:pgMar w:top="1740" w:right="240" w:bottom="700" w:left="1340" w:header="739" w:footer="502" w:gutter="0"/>
          <w:pgNumType w:start="1"/>
          <w:cols w:space="720"/>
        </w:sectPr>
      </w:pPr>
    </w:p>
    <w:p w:rsidR="001F5A75" w:rsidRPr="00D922D8" w:rsidRDefault="001F5A75" w:rsidP="001F5A75">
      <w:pPr>
        <w:pStyle w:val="BodyText"/>
        <w:rPr>
          <w:rFonts w:asciiTheme="minorHAnsi" w:hAnsiTheme="minorHAnsi" w:cstheme="minorHAnsi"/>
          <w:sz w:val="22"/>
          <w:szCs w:val="22"/>
        </w:rPr>
      </w:pPr>
      <w:bookmarkStart w:id="12" w:name="Please_note:"/>
      <w:bookmarkEnd w:id="12"/>
      <w:r w:rsidRPr="00D922D8">
        <w:rPr>
          <w:rFonts w:asciiTheme="minorHAnsi" w:hAnsiTheme="minorHAnsi" w:cstheme="minorHAnsi"/>
          <w:sz w:val="22"/>
          <w:szCs w:val="22"/>
        </w:rPr>
        <w:lastRenderedPageBreak/>
        <w:t>Please note:</w:t>
      </w:r>
    </w:p>
    <w:p w:rsidR="001F5A75" w:rsidRPr="00D922D8" w:rsidRDefault="001F5A75" w:rsidP="001F5A75">
      <w:pPr>
        <w:pStyle w:val="ListParagraph"/>
        <w:widowControl w:val="0"/>
        <w:numPr>
          <w:ilvl w:val="0"/>
          <w:numId w:val="26"/>
        </w:numPr>
        <w:tabs>
          <w:tab w:val="left" w:pos="553"/>
        </w:tabs>
        <w:autoSpaceDE w:val="0"/>
        <w:autoSpaceDN w:val="0"/>
        <w:spacing w:line="276" w:lineRule="auto"/>
        <w:ind w:right="1198" w:hanging="274"/>
        <w:contextualSpacing w:val="0"/>
        <w:jc w:val="both"/>
        <w:rPr>
          <w:rFonts w:asciiTheme="minorHAnsi" w:hAnsiTheme="minorHAnsi" w:cstheme="minorHAnsi"/>
          <w:sz w:val="22"/>
          <w:szCs w:val="22"/>
        </w:rPr>
      </w:pPr>
      <w:r w:rsidRPr="00D922D8">
        <w:rPr>
          <w:rFonts w:asciiTheme="minorHAnsi" w:hAnsiTheme="minorHAnsi" w:cstheme="minorHAnsi"/>
          <w:sz w:val="22"/>
          <w:szCs w:val="22"/>
        </w:rPr>
        <w:t>Documental evidence for all the components/parts of the assessment such as the reports, photographs, laboratory exam / tool tests are required to be attached to the assignment report in a proper</w:t>
      </w:r>
      <w:r w:rsidRPr="00D922D8">
        <w:rPr>
          <w:rFonts w:asciiTheme="minorHAnsi" w:hAnsiTheme="minorHAnsi" w:cstheme="minorHAnsi"/>
          <w:spacing w:val="-13"/>
          <w:sz w:val="22"/>
          <w:szCs w:val="22"/>
        </w:rPr>
        <w:t xml:space="preserve"> </w:t>
      </w:r>
      <w:r w:rsidRPr="00D922D8">
        <w:rPr>
          <w:rFonts w:asciiTheme="minorHAnsi" w:hAnsiTheme="minorHAnsi" w:cstheme="minorHAnsi"/>
          <w:sz w:val="22"/>
          <w:szCs w:val="22"/>
        </w:rPr>
        <w:t>order.</w:t>
      </w:r>
    </w:p>
    <w:p w:rsidR="001F5A75" w:rsidRPr="00D922D8" w:rsidRDefault="001F5A75" w:rsidP="001F5A75">
      <w:pPr>
        <w:pStyle w:val="ListParagraph"/>
        <w:widowControl w:val="0"/>
        <w:numPr>
          <w:ilvl w:val="0"/>
          <w:numId w:val="26"/>
        </w:numPr>
        <w:tabs>
          <w:tab w:val="left" w:pos="553"/>
        </w:tabs>
        <w:autoSpaceDE w:val="0"/>
        <w:autoSpaceDN w:val="0"/>
        <w:spacing w:line="273" w:lineRule="auto"/>
        <w:ind w:right="1197" w:hanging="274"/>
        <w:contextualSpacing w:val="0"/>
        <w:jc w:val="both"/>
        <w:rPr>
          <w:rFonts w:asciiTheme="minorHAnsi" w:hAnsiTheme="minorHAnsi" w:cstheme="minorHAnsi"/>
          <w:sz w:val="22"/>
          <w:szCs w:val="22"/>
        </w:rPr>
      </w:pPr>
      <w:r w:rsidRPr="00D922D8">
        <w:rPr>
          <w:rFonts w:asciiTheme="minorHAnsi" w:hAnsiTheme="minorHAnsi" w:cstheme="minorHAnsi"/>
          <w:sz w:val="22"/>
          <w:szCs w:val="22"/>
        </w:rPr>
        <w:t>The First Examiner is required to mark the comments in RED ink and the Second Examiner’s comments should be in GREEN</w:t>
      </w:r>
      <w:r w:rsidRPr="00D922D8">
        <w:rPr>
          <w:rFonts w:asciiTheme="minorHAnsi" w:hAnsiTheme="minorHAnsi" w:cstheme="minorHAnsi"/>
          <w:spacing w:val="-20"/>
          <w:sz w:val="22"/>
          <w:szCs w:val="22"/>
        </w:rPr>
        <w:t xml:space="preserve"> </w:t>
      </w:r>
      <w:r w:rsidRPr="00D922D8">
        <w:rPr>
          <w:rFonts w:asciiTheme="minorHAnsi" w:hAnsiTheme="minorHAnsi" w:cstheme="minorHAnsi"/>
          <w:sz w:val="22"/>
          <w:szCs w:val="22"/>
        </w:rPr>
        <w:t>ink.</w:t>
      </w:r>
    </w:p>
    <w:p w:rsidR="001F5A75" w:rsidRPr="00D922D8" w:rsidRDefault="001F5A75" w:rsidP="001F5A75">
      <w:pPr>
        <w:pStyle w:val="ListParagraph"/>
        <w:widowControl w:val="0"/>
        <w:numPr>
          <w:ilvl w:val="0"/>
          <w:numId w:val="26"/>
        </w:numPr>
        <w:tabs>
          <w:tab w:val="left" w:pos="553"/>
        </w:tabs>
        <w:autoSpaceDE w:val="0"/>
        <w:autoSpaceDN w:val="0"/>
        <w:spacing w:before="7" w:line="273" w:lineRule="auto"/>
        <w:ind w:right="1189" w:hanging="274"/>
        <w:contextualSpacing w:val="0"/>
        <w:jc w:val="both"/>
        <w:rPr>
          <w:rFonts w:asciiTheme="minorHAnsi" w:hAnsiTheme="minorHAnsi" w:cstheme="minorHAnsi"/>
          <w:sz w:val="22"/>
          <w:szCs w:val="22"/>
        </w:rPr>
      </w:pPr>
      <w:r w:rsidRPr="00D922D8">
        <w:rPr>
          <w:rFonts w:asciiTheme="minorHAnsi" w:hAnsiTheme="minorHAnsi" w:cstheme="minorHAnsi"/>
          <w:sz w:val="22"/>
          <w:szCs w:val="22"/>
        </w:rPr>
        <w:t xml:space="preserve">The marks for all the questions of the assignment have to be written only in the </w:t>
      </w:r>
      <w:r w:rsidRPr="00D922D8">
        <w:rPr>
          <w:rFonts w:asciiTheme="minorHAnsi" w:hAnsiTheme="minorHAnsi" w:cstheme="minorHAnsi"/>
          <w:b/>
          <w:sz w:val="22"/>
          <w:szCs w:val="22"/>
        </w:rPr>
        <w:t>Component – CET B: Assignment</w:t>
      </w:r>
      <w:r w:rsidRPr="00D922D8">
        <w:rPr>
          <w:rFonts w:asciiTheme="minorHAnsi" w:hAnsiTheme="minorHAnsi" w:cstheme="minorHAnsi"/>
          <w:b/>
          <w:spacing w:val="-7"/>
          <w:sz w:val="22"/>
          <w:szCs w:val="22"/>
        </w:rPr>
        <w:t xml:space="preserve"> </w:t>
      </w:r>
      <w:r w:rsidRPr="00D922D8">
        <w:rPr>
          <w:rFonts w:asciiTheme="minorHAnsi" w:hAnsiTheme="minorHAnsi" w:cstheme="minorHAnsi"/>
          <w:sz w:val="22"/>
          <w:szCs w:val="22"/>
        </w:rPr>
        <w:t>table.</w:t>
      </w:r>
    </w:p>
    <w:p w:rsidR="001F5A75" w:rsidRPr="00D922D8" w:rsidRDefault="001F5A75" w:rsidP="001F5A75">
      <w:pPr>
        <w:pStyle w:val="ListParagraph"/>
        <w:widowControl w:val="0"/>
        <w:numPr>
          <w:ilvl w:val="0"/>
          <w:numId w:val="26"/>
        </w:numPr>
        <w:tabs>
          <w:tab w:val="left" w:pos="553"/>
        </w:tabs>
        <w:autoSpaceDE w:val="0"/>
        <w:autoSpaceDN w:val="0"/>
        <w:spacing w:before="7" w:line="273" w:lineRule="auto"/>
        <w:ind w:right="1188" w:hanging="274"/>
        <w:contextualSpacing w:val="0"/>
        <w:jc w:val="both"/>
        <w:rPr>
          <w:rFonts w:asciiTheme="minorHAnsi" w:hAnsiTheme="minorHAnsi" w:cstheme="minorHAnsi"/>
          <w:sz w:val="22"/>
          <w:szCs w:val="22"/>
        </w:rPr>
      </w:pPr>
      <w:r w:rsidRPr="00D922D8">
        <w:rPr>
          <w:rFonts w:asciiTheme="minorHAnsi" w:hAnsiTheme="minorHAnsi" w:cstheme="minorHAnsi"/>
          <w:sz w:val="22"/>
          <w:szCs w:val="22"/>
        </w:rPr>
        <w:t xml:space="preserve">If the variation between the marks awarded by the first examiner and the second examiner lies within +/- 3 marks, then the marks allotted by the first examiner is considered to be final. If the variation is more than +/- 3 </w:t>
      </w:r>
      <w:proofErr w:type="gramStart"/>
      <w:r w:rsidRPr="00D922D8">
        <w:rPr>
          <w:rFonts w:asciiTheme="minorHAnsi" w:hAnsiTheme="minorHAnsi" w:cstheme="minorHAnsi"/>
          <w:sz w:val="22"/>
          <w:szCs w:val="22"/>
        </w:rPr>
        <w:t>marks</w:t>
      </w:r>
      <w:proofErr w:type="gramEnd"/>
      <w:r w:rsidRPr="00D922D8">
        <w:rPr>
          <w:rFonts w:asciiTheme="minorHAnsi" w:hAnsiTheme="minorHAnsi" w:cstheme="minorHAnsi"/>
          <w:sz w:val="22"/>
          <w:szCs w:val="22"/>
        </w:rPr>
        <w:t xml:space="preserve"> then both the examiners should resolve the issue in consultation with the Chairman</w:t>
      </w:r>
      <w:r w:rsidRPr="00D922D8">
        <w:rPr>
          <w:rFonts w:asciiTheme="minorHAnsi" w:hAnsiTheme="minorHAnsi" w:cstheme="minorHAnsi"/>
          <w:spacing w:val="-9"/>
          <w:sz w:val="22"/>
          <w:szCs w:val="22"/>
        </w:rPr>
        <w:t xml:space="preserve"> </w:t>
      </w:r>
      <w:r w:rsidRPr="00D922D8">
        <w:rPr>
          <w:rFonts w:asciiTheme="minorHAnsi" w:hAnsiTheme="minorHAnsi" w:cstheme="minorHAnsi"/>
          <w:sz w:val="22"/>
          <w:szCs w:val="22"/>
        </w:rPr>
        <w:t>BoE.</w:t>
      </w:r>
    </w:p>
    <w:p w:rsidR="001F5A75" w:rsidRPr="00D922D8" w:rsidRDefault="001F5A75" w:rsidP="001F5A75">
      <w:pPr>
        <w:pStyle w:val="BodyText"/>
        <w:rPr>
          <w:rFonts w:asciiTheme="minorHAnsi" w:hAnsiTheme="minorHAnsi" w:cstheme="minorHAnsi"/>
          <w:sz w:val="22"/>
          <w:szCs w:val="22"/>
        </w:rPr>
      </w:pPr>
    </w:p>
    <w:p w:rsidR="001F5A75" w:rsidRPr="00D922D8" w:rsidRDefault="001F5A75" w:rsidP="001F5A75">
      <w:pPr>
        <w:pStyle w:val="BodyText"/>
        <w:spacing w:before="11"/>
        <w:rPr>
          <w:rFonts w:asciiTheme="minorHAnsi" w:hAnsiTheme="minorHAnsi" w:cstheme="minorHAnsi"/>
          <w:sz w:val="22"/>
          <w:szCs w:val="22"/>
        </w:rPr>
      </w:pPr>
    </w:p>
    <w:p w:rsidR="001F5A75" w:rsidRPr="00D922D8" w:rsidRDefault="001F5A75" w:rsidP="001F5A75">
      <w:pPr>
        <w:ind w:left="3868" w:right="4961"/>
        <w:jc w:val="center"/>
        <w:rPr>
          <w:rFonts w:asciiTheme="minorHAnsi" w:hAnsiTheme="minorHAnsi" w:cstheme="minorHAnsi"/>
          <w:b/>
          <w:sz w:val="22"/>
          <w:szCs w:val="22"/>
        </w:rPr>
      </w:pPr>
      <w:r w:rsidRPr="00D922D8">
        <w:rPr>
          <w:rFonts w:asciiTheme="minorHAnsi" w:hAnsiTheme="minorHAnsi" w:cstheme="minorHAnsi"/>
          <w:b/>
          <w:color w:val="FF0000"/>
          <w:sz w:val="22"/>
          <w:szCs w:val="22"/>
          <w:u w:val="single" w:color="FF0000"/>
        </w:rPr>
        <w:t xml:space="preserve">Assignment-1 </w:t>
      </w:r>
    </w:p>
    <w:p w:rsidR="001F5A75" w:rsidRPr="00D922D8" w:rsidRDefault="001F5A75" w:rsidP="001F5A75">
      <w:pPr>
        <w:pStyle w:val="BodyText"/>
        <w:spacing w:before="6"/>
        <w:rPr>
          <w:rFonts w:asciiTheme="minorHAnsi" w:hAnsiTheme="minorHAnsi" w:cstheme="minorHAnsi"/>
          <w:b/>
          <w:sz w:val="22"/>
          <w:szCs w:val="22"/>
        </w:rPr>
      </w:pPr>
    </w:p>
    <w:p w:rsidR="001F5A75" w:rsidRPr="00D922D8" w:rsidRDefault="001F5A75" w:rsidP="001F5A75">
      <w:pPr>
        <w:spacing w:before="56"/>
        <w:ind w:left="3865" w:right="4961"/>
        <w:jc w:val="center"/>
        <w:rPr>
          <w:rFonts w:asciiTheme="minorHAnsi" w:hAnsiTheme="minorHAnsi" w:cstheme="minorHAnsi"/>
          <w:b/>
          <w:sz w:val="22"/>
          <w:szCs w:val="22"/>
        </w:rPr>
      </w:pPr>
      <w:r w:rsidRPr="00D922D8">
        <w:rPr>
          <w:rFonts w:asciiTheme="minorHAnsi" w:hAnsiTheme="minorHAnsi" w:cstheme="minorHAnsi"/>
          <w:b/>
          <w:color w:val="FF0000"/>
          <w:sz w:val="22"/>
          <w:szCs w:val="22"/>
          <w:u w:val="single" w:color="FF0000"/>
        </w:rPr>
        <w:t>Term-1</w:t>
      </w:r>
    </w:p>
    <w:p w:rsidR="001F5A75" w:rsidRPr="00D922D8" w:rsidRDefault="001F5A75" w:rsidP="001F5A75">
      <w:pPr>
        <w:spacing w:before="130"/>
        <w:ind w:left="100"/>
        <w:rPr>
          <w:rFonts w:asciiTheme="minorHAnsi" w:hAnsiTheme="minorHAnsi" w:cstheme="minorHAnsi"/>
          <w:b/>
          <w:sz w:val="22"/>
          <w:szCs w:val="22"/>
        </w:rPr>
      </w:pPr>
      <w:r w:rsidRPr="00D922D8">
        <w:rPr>
          <w:rFonts w:asciiTheme="minorHAnsi" w:hAnsiTheme="minorHAnsi" w:cstheme="minorHAnsi"/>
          <w:b/>
          <w:color w:val="FF0000"/>
          <w:sz w:val="22"/>
          <w:szCs w:val="22"/>
        </w:rPr>
        <w:t>Instructions to students:</w:t>
      </w:r>
    </w:p>
    <w:p w:rsidR="001F5A75" w:rsidRPr="00D922D8" w:rsidRDefault="001F5A75" w:rsidP="001F5A75">
      <w:pPr>
        <w:pStyle w:val="BodyText"/>
        <w:rPr>
          <w:rFonts w:asciiTheme="minorHAnsi" w:hAnsiTheme="minorHAnsi" w:cstheme="minorHAnsi"/>
          <w:b/>
          <w:sz w:val="22"/>
          <w:szCs w:val="22"/>
        </w:rPr>
      </w:pPr>
    </w:p>
    <w:p w:rsidR="001F5A75" w:rsidRPr="00D922D8" w:rsidRDefault="001F5A75" w:rsidP="001F5A75">
      <w:pPr>
        <w:pStyle w:val="ListParagraph"/>
        <w:widowControl w:val="0"/>
        <w:numPr>
          <w:ilvl w:val="1"/>
          <w:numId w:val="26"/>
        </w:numPr>
        <w:tabs>
          <w:tab w:val="left" w:pos="821"/>
        </w:tabs>
        <w:autoSpaceDE w:val="0"/>
        <w:autoSpaceDN w:val="0"/>
        <w:spacing w:before="179"/>
        <w:contextualSpacing w:val="0"/>
        <w:rPr>
          <w:rFonts w:asciiTheme="minorHAnsi" w:hAnsiTheme="minorHAnsi" w:cstheme="minorHAnsi"/>
          <w:sz w:val="22"/>
          <w:szCs w:val="22"/>
        </w:rPr>
      </w:pPr>
      <w:r w:rsidRPr="00D922D8">
        <w:rPr>
          <w:rFonts w:asciiTheme="minorHAnsi" w:hAnsiTheme="minorHAnsi" w:cstheme="minorHAnsi"/>
          <w:color w:val="FF0000"/>
          <w:sz w:val="22"/>
          <w:szCs w:val="22"/>
        </w:rPr>
        <w:t>The</w:t>
      </w:r>
      <w:r w:rsidRPr="00D922D8">
        <w:rPr>
          <w:rFonts w:asciiTheme="minorHAnsi" w:hAnsiTheme="minorHAnsi" w:cstheme="minorHAnsi"/>
          <w:color w:val="FF0000"/>
          <w:spacing w:val="-3"/>
          <w:sz w:val="22"/>
          <w:szCs w:val="22"/>
        </w:rPr>
        <w:t xml:space="preserve"> </w:t>
      </w:r>
      <w:r w:rsidRPr="00D922D8">
        <w:rPr>
          <w:rFonts w:asciiTheme="minorHAnsi" w:hAnsiTheme="minorHAnsi" w:cstheme="minorHAnsi"/>
          <w:color w:val="FF0000"/>
          <w:sz w:val="22"/>
          <w:szCs w:val="22"/>
        </w:rPr>
        <w:t>assignment</w:t>
      </w:r>
      <w:r w:rsidRPr="00D922D8">
        <w:rPr>
          <w:rFonts w:asciiTheme="minorHAnsi" w:hAnsiTheme="minorHAnsi" w:cstheme="minorHAnsi"/>
          <w:color w:val="FF0000"/>
          <w:spacing w:val="-4"/>
          <w:sz w:val="22"/>
          <w:szCs w:val="22"/>
        </w:rPr>
        <w:t xml:space="preserve"> </w:t>
      </w:r>
      <w:r w:rsidRPr="00D922D8">
        <w:rPr>
          <w:rFonts w:asciiTheme="minorHAnsi" w:hAnsiTheme="minorHAnsi" w:cstheme="minorHAnsi"/>
          <w:color w:val="FF0000"/>
          <w:sz w:val="22"/>
          <w:szCs w:val="22"/>
        </w:rPr>
        <w:t>consists</w:t>
      </w:r>
      <w:r w:rsidRPr="00D922D8">
        <w:rPr>
          <w:rFonts w:asciiTheme="minorHAnsi" w:hAnsiTheme="minorHAnsi" w:cstheme="minorHAnsi"/>
          <w:color w:val="FF0000"/>
          <w:spacing w:val="-2"/>
          <w:sz w:val="22"/>
          <w:szCs w:val="22"/>
        </w:rPr>
        <w:t xml:space="preserve"> </w:t>
      </w:r>
      <w:r w:rsidRPr="00D922D8">
        <w:rPr>
          <w:rFonts w:asciiTheme="minorHAnsi" w:hAnsiTheme="minorHAnsi" w:cstheme="minorHAnsi"/>
          <w:color w:val="FF0000"/>
          <w:sz w:val="22"/>
          <w:szCs w:val="22"/>
        </w:rPr>
        <w:t xml:space="preserve">of </w:t>
      </w:r>
      <w:r w:rsidRPr="00D922D8">
        <w:rPr>
          <w:rFonts w:asciiTheme="minorHAnsi" w:hAnsiTheme="minorHAnsi" w:cstheme="minorHAnsi"/>
          <w:sz w:val="22"/>
          <w:szCs w:val="22"/>
        </w:rPr>
        <w:t>3</w:t>
      </w:r>
      <w:r w:rsidRPr="00D922D8">
        <w:rPr>
          <w:rFonts w:asciiTheme="minorHAnsi" w:hAnsiTheme="minorHAnsi" w:cstheme="minorHAnsi"/>
          <w:spacing w:val="1"/>
          <w:sz w:val="22"/>
          <w:szCs w:val="22"/>
        </w:rPr>
        <w:t xml:space="preserve"> </w:t>
      </w:r>
      <w:r w:rsidRPr="00D922D8">
        <w:rPr>
          <w:rFonts w:asciiTheme="minorHAnsi" w:hAnsiTheme="minorHAnsi" w:cstheme="minorHAnsi"/>
          <w:color w:val="FF0000"/>
          <w:sz w:val="22"/>
          <w:szCs w:val="22"/>
        </w:rPr>
        <w:t>questions:</w:t>
      </w:r>
      <w:r w:rsidRPr="00D922D8">
        <w:rPr>
          <w:rFonts w:asciiTheme="minorHAnsi" w:hAnsiTheme="minorHAnsi" w:cstheme="minorHAnsi"/>
          <w:color w:val="FF0000"/>
          <w:spacing w:val="-4"/>
          <w:sz w:val="22"/>
          <w:szCs w:val="22"/>
        </w:rPr>
        <w:t xml:space="preserve"> </w:t>
      </w:r>
      <w:r w:rsidRPr="00D922D8">
        <w:rPr>
          <w:rFonts w:asciiTheme="minorHAnsi" w:hAnsiTheme="minorHAnsi" w:cstheme="minorHAnsi"/>
          <w:color w:val="FF0000"/>
          <w:sz w:val="22"/>
          <w:szCs w:val="22"/>
        </w:rPr>
        <w:t>Part</w:t>
      </w:r>
      <w:r w:rsidRPr="00D922D8">
        <w:rPr>
          <w:rFonts w:asciiTheme="minorHAnsi" w:hAnsiTheme="minorHAnsi" w:cstheme="minorHAnsi"/>
          <w:color w:val="FF0000"/>
          <w:spacing w:val="-5"/>
          <w:sz w:val="22"/>
          <w:szCs w:val="22"/>
        </w:rPr>
        <w:t xml:space="preserve"> </w:t>
      </w:r>
      <w:r w:rsidRPr="00D922D8">
        <w:rPr>
          <w:rFonts w:asciiTheme="minorHAnsi" w:hAnsiTheme="minorHAnsi" w:cstheme="minorHAnsi"/>
          <w:color w:val="FF0000"/>
          <w:sz w:val="22"/>
          <w:szCs w:val="22"/>
        </w:rPr>
        <w:t>A</w:t>
      </w:r>
      <w:r w:rsidRPr="00D922D8">
        <w:rPr>
          <w:rFonts w:asciiTheme="minorHAnsi" w:hAnsiTheme="minorHAnsi" w:cstheme="minorHAnsi"/>
          <w:color w:val="FF0000"/>
          <w:spacing w:val="1"/>
          <w:sz w:val="22"/>
          <w:szCs w:val="22"/>
        </w:rPr>
        <w:t xml:space="preserve"> </w:t>
      </w:r>
      <w:r w:rsidRPr="00D922D8">
        <w:rPr>
          <w:rFonts w:asciiTheme="minorHAnsi" w:hAnsiTheme="minorHAnsi" w:cstheme="minorHAnsi"/>
          <w:color w:val="FF0000"/>
          <w:sz w:val="22"/>
          <w:szCs w:val="22"/>
        </w:rPr>
        <w:t>–</w:t>
      </w:r>
      <w:r w:rsidRPr="00D922D8">
        <w:rPr>
          <w:rFonts w:asciiTheme="minorHAnsi" w:hAnsiTheme="minorHAnsi" w:cstheme="minorHAnsi"/>
          <w:color w:val="FF0000"/>
          <w:spacing w:val="3"/>
          <w:sz w:val="22"/>
          <w:szCs w:val="22"/>
        </w:rPr>
        <w:t xml:space="preserve"> </w:t>
      </w:r>
      <w:r w:rsidRPr="00D922D8">
        <w:rPr>
          <w:rFonts w:asciiTheme="minorHAnsi" w:hAnsiTheme="minorHAnsi" w:cstheme="minorHAnsi"/>
          <w:b/>
          <w:sz w:val="22"/>
          <w:szCs w:val="22"/>
        </w:rPr>
        <w:t>1</w:t>
      </w:r>
      <w:r w:rsidRPr="00D922D8">
        <w:rPr>
          <w:rFonts w:asciiTheme="minorHAnsi" w:hAnsiTheme="minorHAnsi" w:cstheme="minorHAnsi"/>
          <w:b/>
          <w:spacing w:val="-3"/>
          <w:sz w:val="22"/>
          <w:szCs w:val="22"/>
        </w:rPr>
        <w:t xml:space="preserve"> </w:t>
      </w:r>
      <w:r w:rsidRPr="00D922D8">
        <w:rPr>
          <w:rFonts w:asciiTheme="minorHAnsi" w:hAnsiTheme="minorHAnsi" w:cstheme="minorHAnsi"/>
          <w:color w:val="FF0000"/>
          <w:sz w:val="22"/>
          <w:szCs w:val="22"/>
        </w:rPr>
        <w:t>Question,</w:t>
      </w:r>
      <w:r w:rsidRPr="00D922D8">
        <w:rPr>
          <w:rFonts w:asciiTheme="minorHAnsi" w:hAnsiTheme="minorHAnsi" w:cstheme="minorHAnsi"/>
          <w:color w:val="FF0000"/>
          <w:spacing w:val="-5"/>
          <w:sz w:val="22"/>
          <w:szCs w:val="22"/>
        </w:rPr>
        <w:t xml:space="preserve"> </w:t>
      </w:r>
      <w:r w:rsidRPr="00D922D8">
        <w:rPr>
          <w:rFonts w:asciiTheme="minorHAnsi" w:hAnsiTheme="minorHAnsi" w:cstheme="minorHAnsi"/>
          <w:color w:val="FF0000"/>
          <w:sz w:val="22"/>
          <w:szCs w:val="22"/>
        </w:rPr>
        <w:t>Part</w:t>
      </w:r>
      <w:r w:rsidRPr="00D922D8">
        <w:rPr>
          <w:rFonts w:asciiTheme="minorHAnsi" w:hAnsiTheme="minorHAnsi" w:cstheme="minorHAnsi"/>
          <w:color w:val="FF0000"/>
          <w:spacing w:val="-5"/>
          <w:sz w:val="22"/>
          <w:szCs w:val="22"/>
        </w:rPr>
        <w:t xml:space="preserve"> </w:t>
      </w:r>
      <w:r w:rsidRPr="00D922D8">
        <w:rPr>
          <w:rFonts w:asciiTheme="minorHAnsi" w:hAnsiTheme="minorHAnsi" w:cstheme="minorHAnsi"/>
          <w:color w:val="FF0000"/>
          <w:sz w:val="22"/>
          <w:szCs w:val="22"/>
        </w:rPr>
        <w:t>B</w:t>
      </w:r>
      <w:r w:rsidRPr="00D922D8">
        <w:rPr>
          <w:rFonts w:asciiTheme="minorHAnsi" w:hAnsiTheme="minorHAnsi" w:cstheme="minorHAnsi"/>
          <w:color w:val="FF0000"/>
          <w:spacing w:val="-1"/>
          <w:sz w:val="22"/>
          <w:szCs w:val="22"/>
        </w:rPr>
        <w:t xml:space="preserve"> </w:t>
      </w:r>
      <w:r w:rsidRPr="00D922D8">
        <w:rPr>
          <w:rFonts w:asciiTheme="minorHAnsi" w:hAnsiTheme="minorHAnsi" w:cstheme="minorHAnsi"/>
          <w:color w:val="FF0000"/>
          <w:sz w:val="22"/>
          <w:szCs w:val="22"/>
        </w:rPr>
        <w:t>–</w:t>
      </w:r>
      <w:r w:rsidRPr="00D922D8">
        <w:rPr>
          <w:rFonts w:asciiTheme="minorHAnsi" w:hAnsiTheme="minorHAnsi" w:cstheme="minorHAnsi"/>
          <w:color w:val="FF0000"/>
          <w:spacing w:val="3"/>
          <w:sz w:val="22"/>
          <w:szCs w:val="22"/>
        </w:rPr>
        <w:t xml:space="preserve"> </w:t>
      </w:r>
      <w:r w:rsidRPr="00D922D8">
        <w:rPr>
          <w:rFonts w:asciiTheme="minorHAnsi" w:hAnsiTheme="minorHAnsi" w:cstheme="minorHAnsi"/>
          <w:b/>
          <w:sz w:val="22"/>
          <w:szCs w:val="22"/>
        </w:rPr>
        <w:t>2</w:t>
      </w:r>
      <w:r w:rsidRPr="00D922D8">
        <w:rPr>
          <w:rFonts w:asciiTheme="minorHAnsi" w:hAnsiTheme="minorHAnsi" w:cstheme="minorHAnsi"/>
          <w:b/>
          <w:spacing w:val="-18"/>
          <w:sz w:val="22"/>
          <w:szCs w:val="22"/>
        </w:rPr>
        <w:t xml:space="preserve"> </w:t>
      </w:r>
      <w:r w:rsidRPr="00D922D8">
        <w:rPr>
          <w:rFonts w:asciiTheme="minorHAnsi" w:hAnsiTheme="minorHAnsi" w:cstheme="minorHAnsi"/>
          <w:color w:val="FF0000"/>
          <w:sz w:val="22"/>
          <w:szCs w:val="22"/>
        </w:rPr>
        <w:t>Questions</w:t>
      </w:r>
      <w:r w:rsidRPr="00D922D8">
        <w:rPr>
          <w:rFonts w:asciiTheme="minorHAnsi" w:hAnsiTheme="minorHAnsi" w:cstheme="minorHAnsi"/>
          <w:sz w:val="22"/>
          <w:szCs w:val="22"/>
        </w:rPr>
        <w:t>.</w:t>
      </w:r>
    </w:p>
    <w:p w:rsidR="001F5A75" w:rsidRPr="00D922D8" w:rsidRDefault="001F5A75" w:rsidP="001F5A75">
      <w:pPr>
        <w:pStyle w:val="ListParagraph"/>
        <w:widowControl w:val="0"/>
        <w:numPr>
          <w:ilvl w:val="1"/>
          <w:numId w:val="26"/>
        </w:numPr>
        <w:tabs>
          <w:tab w:val="left" w:pos="821"/>
        </w:tabs>
        <w:autoSpaceDE w:val="0"/>
        <w:autoSpaceDN w:val="0"/>
        <w:spacing w:before="130"/>
        <w:contextualSpacing w:val="0"/>
        <w:rPr>
          <w:rFonts w:asciiTheme="minorHAnsi" w:hAnsiTheme="minorHAnsi" w:cstheme="minorHAnsi"/>
          <w:sz w:val="22"/>
          <w:szCs w:val="22"/>
        </w:rPr>
      </w:pPr>
      <w:r w:rsidRPr="00D922D8">
        <w:rPr>
          <w:rFonts w:asciiTheme="minorHAnsi" w:hAnsiTheme="minorHAnsi" w:cstheme="minorHAnsi"/>
          <w:color w:val="FF0000"/>
          <w:sz w:val="22"/>
          <w:szCs w:val="22"/>
        </w:rPr>
        <w:t xml:space="preserve">Maximum marks </w:t>
      </w:r>
      <w:proofErr w:type="gramStart"/>
      <w:r w:rsidRPr="00D922D8">
        <w:rPr>
          <w:rFonts w:asciiTheme="minorHAnsi" w:hAnsiTheme="minorHAnsi" w:cstheme="minorHAnsi"/>
          <w:color w:val="FF0000"/>
          <w:sz w:val="22"/>
          <w:szCs w:val="22"/>
        </w:rPr>
        <w:t>is</w:t>
      </w:r>
      <w:proofErr w:type="gramEnd"/>
      <w:r w:rsidRPr="00D922D8">
        <w:rPr>
          <w:rFonts w:asciiTheme="minorHAnsi" w:hAnsiTheme="minorHAnsi" w:cstheme="minorHAnsi"/>
          <w:color w:val="FF0000"/>
          <w:spacing w:val="-9"/>
          <w:sz w:val="22"/>
          <w:szCs w:val="22"/>
        </w:rPr>
        <w:t xml:space="preserve"> </w:t>
      </w:r>
      <w:r w:rsidRPr="00D922D8">
        <w:rPr>
          <w:rFonts w:asciiTheme="minorHAnsi" w:hAnsiTheme="minorHAnsi" w:cstheme="minorHAnsi"/>
          <w:sz w:val="22"/>
          <w:szCs w:val="22"/>
        </w:rPr>
        <w:t>2</w:t>
      </w:r>
      <w:r w:rsidRPr="00D922D8">
        <w:rPr>
          <w:rFonts w:asciiTheme="minorHAnsi" w:hAnsiTheme="minorHAnsi" w:cstheme="minorHAnsi"/>
          <w:b/>
          <w:sz w:val="22"/>
          <w:szCs w:val="22"/>
        </w:rPr>
        <w:t>5</w:t>
      </w:r>
      <w:r w:rsidRPr="00D922D8">
        <w:rPr>
          <w:rFonts w:asciiTheme="minorHAnsi" w:hAnsiTheme="minorHAnsi" w:cstheme="minorHAnsi"/>
          <w:sz w:val="22"/>
          <w:szCs w:val="22"/>
        </w:rPr>
        <w:t>.</w:t>
      </w:r>
    </w:p>
    <w:p w:rsidR="001F5A75" w:rsidRPr="00D922D8" w:rsidRDefault="001F5A75" w:rsidP="001F5A75">
      <w:pPr>
        <w:pStyle w:val="ListParagraph"/>
        <w:widowControl w:val="0"/>
        <w:numPr>
          <w:ilvl w:val="1"/>
          <w:numId w:val="26"/>
        </w:numPr>
        <w:tabs>
          <w:tab w:val="left" w:pos="821"/>
        </w:tabs>
        <w:autoSpaceDE w:val="0"/>
        <w:autoSpaceDN w:val="0"/>
        <w:spacing w:before="135"/>
        <w:contextualSpacing w:val="0"/>
        <w:rPr>
          <w:rFonts w:asciiTheme="minorHAnsi" w:hAnsiTheme="minorHAnsi" w:cstheme="minorHAnsi"/>
          <w:sz w:val="22"/>
          <w:szCs w:val="22"/>
        </w:rPr>
      </w:pPr>
      <w:r w:rsidRPr="00D922D8">
        <w:rPr>
          <w:rFonts w:asciiTheme="minorHAnsi" w:hAnsiTheme="minorHAnsi" w:cstheme="minorHAnsi"/>
          <w:color w:val="FF0000"/>
          <w:sz w:val="22"/>
          <w:szCs w:val="22"/>
        </w:rPr>
        <w:t>The assignment has to be neatly word processed as per the prescribed</w:t>
      </w:r>
      <w:r w:rsidRPr="00D922D8">
        <w:rPr>
          <w:rFonts w:asciiTheme="minorHAnsi" w:hAnsiTheme="minorHAnsi" w:cstheme="minorHAnsi"/>
          <w:color w:val="FF0000"/>
          <w:spacing w:val="-37"/>
          <w:sz w:val="22"/>
          <w:szCs w:val="22"/>
        </w:rPr>
        <w:t xml:space="preserve"> </w:t>
      </w:r>
      <w:r w:rsidRPr="00D922D8">
        <w:rPr>
          <w:rFonts w:asciiTheme="minorHAnsi" w:hAnsiTheme="minorHAnsi" w:cstheme="minorHAnsi"/>
          <w:color w:val="FF0000"/>
          <w:sz w:val="22"/>
          <w:szCs w:val="22"/>
        </w:rPr>
        <w:t>format</w:t>
      </w:r>
      <w:r w:rsidRPr="00D922D8">
        <w:rPr>
          <w:rFonts w:asciiTheme="minorHAnsi" w:hAnsiTheme="minorHAnsi" w:cstheme="minorHAnsi"/>
          <w:sz w:val="22"/>
          <w:szCs w:val="22"/>
        </w:rPr>
        <w:t>.</w:t>
      </w:r>
    </w:p>
    <w:p w:rsidR="001F5A75" w:rsidRPr="00D922D8" w:rsidRDefault="001F5A75" w:rsidP="001F5A75">
      <w:pPr>
        <w:pStyle w:val="ListParagraph"/>
        <w:widowControl w:val="0"/>
        <w:numPr>
          <w:ilvl w:val="1"/>
          <w:numId w:val="26"/>
        </w:numPr>
        <w:tabs>
          <w:tab w:val="left" w:pos="821"/>
        </w:tabs>
        <w:autoSpaceDE w:val="0"/>
        <w:autoSpaceDN w:val="0"/>
        <w:spacing w:before="134"/>
        <w:contextualSpacing w:val="0"/>
        <w:rPr>
          <w:rFonts w:asciiTheme="minorHAnsi" w:hAnsiTheme="minorHAnsi" w:cstheme="minorHAnsi"/>
          <w:sz w:val="22"/>
          <w:szCs w:val="22"/>
        </w:rPr>
      </w:pPr>
      <w:r w:rsidRPr="00D922D8">
        <w:rPr>
          <w:rFonts w:asciiTheme="minorHAnsi" w:hAnsiTheme="minorHAnsi" w:cstheme="minorHAnsi"/>
          <w:color w:val="FF0000"/>
          <w:sz w:val="22"/>
          <w:szCs w:val="22"/>
        </w:rPr>
        <w:t>The maximum number of pages should be restricted to</w:t>
      </w:r>
      <w:r w:rsidRPr="00D922D8">
        <w:rPr>
          <w:rFonts w:asciiTheme="minorHAnsi" w:hAnsiTheme="minorHAnsi" w:cstheme="minorHAnsi"/>
          <w:color w:val="FF0000"/>
          <w:spacing w:val="-22"/>
          <w:sz w:val="22"/>
          <w:szCs w:val="22"/>
        </w:rPr>
        <w:t xml:space="preserve"> </w:t>
      </w:r>
      <w:r w:rsidRPr="00D922D8">
        <w:rPr>
          <w:rFonts w:asciiTheme="minorHAnsi" w:hAnsiTheme="minorHAnsi" w:cstheme="minorHAnsi"/>
          <w:b/>
          <w:sz w:val="22"/>
          <w:szCs w:val="22"/>
        </w:rPr>
        <w:t>10</w:t>
      </w:r>
      <w:r w:rsidRPr="00D922D8">
        <w:rPr>
          <w:rFonts w:asciiTheme="minorHAnsi" w:hAnsiTheme="minorHAnsi" w:cstheme="minorHAnsi"/>
          <w:sz w:val="22"/>
          <w:szCs w:val="22"/>
        </w:rPr>
        <w:t>.</w:t>
      </w:r>
    </w:p>
    <w:p w:rsidR="001F5A75" w:rsidRPr="00D922D8" w:rsidRDefault="001F5A75" w:rsidP="001F5A75">
      <w:pPr>
        <w:pStyle w:val="ListParagraph"/>
        <w:widowControl w:val="0"/>
        <w:numPr>
          <w:ilvl w:val="1"/>
          <w:numId w:val="26"/>
        </w:numPr>
        <w:tabs>
          <w:tab w:val="left" w:pos="821"/>
        </w:tabs>
        <w:autoSpaceDE w:val="0"/>
        <w:autoSpaceDN w:val="0"/>
        <w:spacing w:before="135"/>
        <w:contextualSpacing w:val="0"/>
        <w:rPr>
          <w:rFonts w:asciiTheme="minorHAnsi" w:hAnsiTheme="minorHAnsi" w:cstheme="minorHAnsi"/>
          <w:color w:val="FF0000"/>
          <w:sz w:val="22"/>
          <w:szCs w:val="22"/>
        </w:rPr>
      </w:pPr>
      <w:r w:rsidRPr="00D922D8">
        <w:rPr>
          <w:rFonts w:asciiTheme="minorHAnsi" w:hAnsiTheme="minorHAnsi" w:cstheme="minorHAnsi"/>
          <w:color w:val="FF0000"/>
          <w:sz w:val="22"/>
          <w:szCs w:val="22"/>
        </w:rPr>
        <w:t xml:space="preserve">Restrict your </w:t>
      </w:r>
      <w:r w:rsidRPr="00D922D8">
        <w:rPr>
          <w:rFonts w:asciiTheme="minorHAnsi" w:hAnsiTheme="minorHAnsi" w:cstheme="minorHAnsi"/>
          <w:color w:val="FF0000"/>
          <w:sz w:val="22"/>
          <w:szCs w:val="22"/>
          <w:u w:val="single" w:color="FF0000"/>
        </w:rPr>
        <w:t>report for Part-A to 2 pages</w:t>
      </w:r>
      <w:r w:rsidRPr="00D922D8">
        <w:rPr>
          <w:rFonts w:asciiTheme="minorHAnsi" w:hAnsiTheme="minorHAnsi" w:cstheme="minorHAnsi"/>
          <w:color w:val="FF0000"/>
          <w:spacing w:val="-18"/>
          <w:sz w:val="22"/>
          <w:szCs w:val="22"/>
          <w:u w:val="single" w:color="FF0000"/>
        </w:rPr>
        <w:t xml:space="preserve"> </w:t>
      </w:r>
      <w:r w:rsidRPr="00D922D8">
        <w:rPr>
          <w:rFonts w:asciiTheme="minorHAnsi" w:hAnsiTheme="minorHAnsi" w:cstheme="minorHAnsi"/>
          <w:color w:val="FF0000"/>
          <w:sz w:val="22"/>
          <w:szCs w:val="22"/>
          <w:u w:val="single" w:color="FF0000"/>
        </w:rPr>
        <w:t>only.</w:t>
      </w:r>
    </w:p>
    <w:p w:rsidR="001F5A75" w:rsidRPr="00D922D8" w:rsidRDefault="001F5A75" w:rsidP="001F5A75">
      <w:pPr>
        <w:pStyle w:val="ListParagraph"/>
        <w:widowControl w:val="0"/>
        <w:numPr>
          <w:ilvl w:val="1"/>
          <w:numId w:val="26"/>
        </w:numPr>
        <w:tabs>
          <w:tab w:val="left" w:pos="821"/>
        </w:tabs>
        <w:autoSpaceDE w:val="0"/>
        <w:autoSpaceDN w:val="0"/>
        <w:spacing w:before="135"/>
        <w:contextualSpacing w:val="0"/>
        <w:rPr>
          <w:rFonts w:asciiTheme="minorHAnsi" w:hAnsiTheme="minorHAnsi" w:cstheme="minorHAnsi"/>
          <w:color w:val="FF0000"/>
          <w:sz w:val="22"/>
          <w:szCs w:val="22"/>
        </w:rPr>
      </w:pPr>
      <w:r w:rsidRPr="00D922D8">
        <w:rPr>
          <w:rFonts w:asciiTheme="minorHAnsi" w:hAnsiTheme="minorHAnsi" w:cstheme="minorHAnsi"/>
          <w:color w:val="FF0000"/>
          <w:sz w:val="22"/>
          <w:szCs w:val="22"/>
        </w:rPr>
        <w:t xml:space="preserve">Restrict your </w:t>
      </w:r>
      <w:r w:rsidRPr="00D922D8">
        <w:rPr>
          <w:rFonts w:asciiTheme="minorHAnsi" w:hAnsiTheme="minorHAnsi" w:cstheme="minorHAnsi"/>
          <w:color w:val="FF0000"/>
          <w:sz w:val="22"/>
          <w:szCs w:val="22"/>
          <w:u w:val="single" w:color="FF0000"/>
        </w:rPr>
        <w:t>report for Part-B to a maximum of 8</w:t>
      </w:r>
      <w:r w:rsidRPr="00D922D8">
        <w:rPr>
          <w:rFonts w:asciiTheme="minorHAnsi" w:hAnsiTheme="minorHAnsi" w:cstheme="minorHAnsi"/>
          <w:color w:val="FF0000"/>
          <w:spacing w:val="-17"/>
          <w:sz w:val="22"/>
          <w:szCs w:val="22"/>
          <w:u w:val="single" w:color="FF0000"/>
        </w:rPr>
        <w:t xml:space="preserve"> </w:t>
      </w:r>
      <w:r w:rsidRPr="00D922D8">
        <w:rPr>
          <w:rFonts w:asciiTheme="minorHAnsi" w:hAnsiTheme="minorHAnsi" w:cstheme="minorHAnsi"/>
          <w:color w:val="FF0000"/>
          <w:sz w:val="22"/>
          <w:szCs w:val="22"/>
          <w:u w:val="single" w:color="FF0000"/>
        </w:rPr>
        <w:t>pages</w:t>
      </w:r>
      <w:r w:rsidRPr="00D922D8">
        <w:rPr>
          <w:rFonts w:asciiTheme="minorHAnsi" w:hAnsiTheme="minorHAnsi" w:cstheme="minorHAnsi"/>
          <w:color w:val="FF0000"/>
          <w:sz w:val="22"/>
          <w:szCs w:val="22"/>
        </w:rPr>
        <w:t>.</w:t>
      </w:r>
    </w:p>
    <w:p w:rsidR="001F5A75" w:rsidRPr="00D922D8" w:rsidRDefault="001F5A75" w:rsidP="001F5A75">
      <w:pPr>
        <w:pStyle w:val="ListParagraph"/>
        <w:widowControl w:val="0"/>
        <w:numPr>
          <w:ilvl w:val="1"/>
          <w:numId w:val="26"/>
        </w:numPr>
        <w:tabs>
          <w:tab w:val="left" w:pos="821"/>
        </w:tabs>
        <w:autoSpaceDE w:val="0"/>
        <w:autoSpaceDN w:val="0"/>
        <w:spacing w:before="135"/>
        <w:contextualSpacing w:val="0"/>
        <w:rPr>
          <w:rFonts w:asciiTheme="minorHAnsi" w:hAnsiTheme="minorHAnsi" w:cstheme="minorHAnsi"/>
          <w:color w:val="FF0000"/>
          <w:sz w:val="22"/>
          <w:szCs w:val="22"/>
        </w:rPr>
      </w:pPr>
      <w:r w:rsidRPr="00D922D8">
        <w:rPr>
          <w:rFonts w:asciiTheme="minorHAnsi" w:hAnsiTheme="minorHAnsi" w:cstheme="minorHAnsi"/>
          <w:color w:val="FF0000"/>
          <w:sz w:val="22"/>
          <w:szCs w:val="22"/>
        </w:rPr>
        <w:t>The printed assignment must be submitted to the course</w:t>
      </w:r>
      <w:r w:rsidRPr="00D922D8">
        <w:rPr>
          <w:rFonts w:asciiTheme="minorHAnsi" w:hAnsiTheme="minorHAnsi" w:cstheme="minorHAnsi"/>
          <w:color w:val="FF0000"/>
          <w:spacing w:val="-15"/>
          <w:sz w:val="22"/>
          <w:szCs w:val="22"/>
        </w:rPr>
        <w:t xml:space="preserve"> </w:t>
      </w:r>
      <w:r w:rsidRPr="00D922D8">
        <w:rPr>
          <w:rFonts w:asciiTheme="minorHAnsi" w:hAnsiTheme="minorHAnsi" w:cstheme="minorHAnsi"/>
          <w:color w:val="FF0000"/>
          <w:sz w:val="22"/>
          <w:szCs w:val="22"/>
        </w:rPr>
        <w:t>leader.</w:t>
      </w:r>
    </w:p>
    <w:p w:rsidR="001F5A75" w:rsidRPr="00D922D8" w:rsidRDefault="001F5A75" w:rsidP="001F5A75">
      <w:pPr>
        <w:pStyle w:val="ListParagraph"/>
        <w:widowControl w:val="0"/>
        <w:numPr>
          <w:ilvl w:val="1"/>
          <w:numId w:val="26"/>
        </w:numPr>
        <w:tabs>
          <w:tab w:val="left" w:pos="821"/>
        </w:tabs>
        <w:autoSpaceDE w:val="0"/>
        <w:autoSpaceDN w:val="0"/>
        <w:spacing w:before="134"/>
        <w:contextualSpacing w:val="0"/>
        <w:rPr>
          <w:rFonts w:asciiTheme="minorHAnsi" w:hAnsiTheme="minorHAnsi" w:cstheme="minorHAnsi"/>
          <w:sz w:val="22"/>
          <w:szCs w:val="22"/>
        </w:rPr>
      </w:pPr>
      <w:r w:rsidRPr="00D922D8">
        <w:rPr>
          <w:rFonts w:asciiTheme="minorHAnsi" w:hAnsiTheme="minorHAnsi" w:cstheme="minorHAnsi"/>
          <w:b/>
          <w:color w:val="FF0000"/>
          <w:sz w:val="22"/>
          <w:szCs w:val="22"/>
        </w:rPr>
        <w:t>Submission Date</w:t>
      </w:r>
      <w:r w:rsidRPr="00D922D8">
        <w:rPr>
          <w:rFonts w:asciiTheme="minorHAnsi" w:hAnsiTheme="minorHAnsi" w:cstheme="minorHAnsi"/>
          <w:b/>
          <w:sz w:val="22"/>
          <w:szCs w:val="22"/>
        </w:rPr>
        <w:t>:</w:t>
      </w:r>
      <w:r w:rsidRPr="00D922D8">
        <w:rPr>
          <w:rFonts w:asciiTheme="minorHAnsi" w:hAnsiTheme="minorHAnsi" w:cstheme="minorHAnsi"/>
          <w:b/>
          <w:spacing w:val="-3"/>
          <w:sz w:val="22"/>
          <w:szCs w:val="22"/>
        </w:rPr>
        <w:t xml:space="preserve"> </w:t>
      </w:r>
      <w:r w:rsidRPr="00D922D8">
        <w:rPr>
          <w:rFonts w:asciiTheme="minorHAnsi" w:hAnsiTheme="minorHAnsi" w:cstheme="minorHAnsi"/>
          <w:b/>
          <w:spacing w:val="-3"/>
          <w:sz w:val="22"/>
          <w:szCs w:val="22"/>
          <w:u w:val="single"/>
        </w:rPr>
        <w:t>18/02</w:t>
      </w:r>
      <w:r w:rsidRPr="00D922D8">
        <w:rPr>
          <w:rFonts w:asciiTheme="minorHAnsi" w:hAnsiTheme="minorHAnsi" w:cstheme="minorHAnsi"/>
          <w:b/>
          <w:sz w:val="22"/>
          <w:szCs w:val="22"/>
          <w:u w:val="single"/>
        </w:rPr>
        <w:t>/2019</w:t>
      </w:r>
    </w:p>
    <w:p w:rsidR="001F5A75" w:rsidRPr="00D922D8" w:rsidRDefault="001F5A75" w:rsidP="001F5A75">
      <w:pPr>
        <w:pStyle w:val="Heading1"/>
        <w:keepNext w:val="0"/>
        <w:widowControl w:val="0"/>
        <w:numPr>
          <w:ilvl w:val="1"/>
          <w:numId w:val="26"/>
        </w:numPr>
        <w:tabs>
          <w:tab w:val="left" w:pos="821"/>
        </w:tabs>
        <w:autoSpaceDE w:val="0"/>
        <w:autoSpaceDN w:val="0"/>
        <w:spacing w:before="135"/>
        <w:rPr>
          <w:rFonts w:asciiTheme="minorHAnsi" w:hAnsiTheme="minorHAnsi" w:cstheme="minorHAnsi"/>
          <w:color w:val="FF0000"/>
          <w:sz w:val="22"/>
          <w:szCs w:val="22"/>
        </w:rPr>
      </w:pPr>
      <w:bookmarkStart w:id="13" w:name="9._Submission_after_the_due_date_is_not_"/>
      <w:bookmarkEnd w:id="13"/>
      <w:r w:rsidRPr="00D922D8">
        <w:rPr>
          <w:rFonts w:asciiTheme="minorHAnsi" w:hAnsiTheme="minorHAnsi" w:cstheme="minorHAnsi"/>
          <w:color w:val="FF0000"/>
          <w:sz w:val="22"/>
          <w:szCs w:val="22"/>
        </w:rPr>
        <w:t>Submission after the due date is not</w:t>
      </w:r>
      <w:r w:rsidRPr="00D922D8">
        <w:rPr>
          <w:rFonts w:asciiTheme="minorHAnsi" w:hAnsiTheme="minorHAnsi" w:cstheme="minorHAnsi"/>
          <w:color w:val="FF0000"/>
          <w:spacing w:val="-20"/>
          <w:sz w:val="22"/>
          <w:szCs w:val="22"/>
        </w:rPr>
        <w:t xml:space="preserve"> </w:t>
      </w:r>
      <w:r w:rsidRPr="00D922D8">
        <w:rPr>
          <w:rFonts w:asciiTheme="minorHAnsi" w:hAnsiTheme="minorHAnsi" w:cstheme="minorHAnsi"/>
          <w:color w:val="FF0000"/>
          <w:sz w:val="22"/>
          <w:szCs w:val="22"/>
        </w:rPr>
        <w:t>permitted.</w:t>
      </w:r>
    </w:p>
    <w:p w:rsidR="001F5A75" w:rsidRPr="00D922D8" w:rsidRDefault="001F5A75" w:rsidP="001F5A75">
      <w:pPr>
        <w:pStyle w:val="ListParagraph"/>
        <w:widowControl w:val="0"/>
        <w:numPr>
          <w:ilvl w:val="1"/>
          <w:numId w:val="26"/>
        </w:numPr>
        <w:tabs>
          <w:tab w:val="left" w:pos="821"/>
        </w:tabs>
        <w:autoSpaceDE w:val="0"/>
        <w:autoSpaceDN w:val="0"/>
        <w:spacing w:before="135" w:line="355" w:lineRule="auto"/>
        <w:ind w:right="1227"/>
        <w:contextualSpacing w:val="0"/>
        <w:rPr>
          <w:rFonts w:asciiTheme="minorHAnsi" w:hAnsiTheme="minorHAnsi" w:cstheme="minorHAnsi"/>
          <w:color w:val="FF0000"/>
          <w:sz w:val="22"/>
          <w:szCs w:val="22"/>
        </w:rPr>
      </w:pPr>
      <w:r w:rsidRPr="00D922D8">
        <w:rPr>
          <w:rFonts w:asciiTheme="minorHAnsi" w:hAnsiTheme="minorHAnsi" w:cstheme="minorHAnsi"/>
          <w:b/>
          <w:color w:val="FF0000"/>
          <w:sz w:val="22"/>
          <w:szCs w:val="22"/>
        </w:rPr>
        <w:t>IMPORTANT</w:t>
      </w:r>
      <w:r w:rsidRPr="00D922D8">
        <w:rPr>
          <w:rFonts w:asciiTheme="minorHAnsi" w:hAnsiTheme="minorHAnsi" w:cstheme="minorHAnsi"/>
          <w:color w:val="FF0000"/>
          <w:sz w:val="22"/>
          <w:szCs w:val="22"/>
        </w:rPr>
        <w:t>:</w:t>
      </w:r>
      <w:r w:rsidRPr="00D922D8">
        <w:rPr>
          <w:rFonts w:asciiTheme="minorHAnsi" w:hAnsiTheme="minorHAnsi" w:cstheme="minorHAnsi"/>
          <w:color w:val="FF0000"/>
          <w:spacing w:val="-10"/>
          <w:sz w:val="22"/>
          <w:szCs w:val="22"/>
        </w:rPr>
        <w:t xml:space="preserve"> </w:t>
      </w:r>
      <w:r w:rsidRPr="00D922D8">
        <w:rPr>
          <w:rFonts w:asciiTheme="minorHAnsi" w:hAnsiTheme="minorHAnsi" w:cstheme="minorHAnsi"/>
          <w:color w:val="FF0000"/>
          <w:sz w:val="22"/>
          <w:szCs w:val="22"/>
        </w:rPr>
        <w:t>It</w:t>
      </w:r>
      <w:r w:rsidRPr="00D922D8">
        <w:rPr>
          <w:rFonts w:asciiTheme="minorHAnsi" w:hAnsiTheme="minorHAnsi" w:cstheme="minorHAnsi"/>
          <w:color w:val="FF0000"/>
          <w:spacing w:val="-14"/>
          <w:sz w:val="22"/>
          <w:szCs w:val="22"/>
        </w:rPr>
        <w:t xml:space="preserve"> </w:t>
      </w:r>
      <w:r w:rsidRPr="00D922D8">
        <w:rPr>
          <w:rFonts w:asciiTheme="minorHAnsi" w:hAnsiTheme="minorHAnsi" w:cstheme="minorHAnsi"/>
          <w:color w:val="FF0000"/>
          <w:sz w:val="22"/>
          <w:szCs w:val="22"/>
        </w:rPr>
        <w:t>is</w:t>
      </w:r>
      <w:r w:rsidRPr="00D922D8">
        <w:rPr>
          <w:rFonts w:asciiTheme="minorHAnsi" w:hAnsiTheme="minorHAnsi" w:cstheme="minorHAnsi"/>
          <w:color w:val="FF0000"/>
          <w:spacing w:val="-7"/>
          <w:sz w:val="22"/>
          <w:szCs w:val="22"/>
        </w:rPr>
        <w:t xml:space="preserve"> </w:t>
      </w:r>
      <w:r w:rsidRPr="00D922D8">
        <w:rPr>
          <w:rFonts w:asciiTheme="minorHAnsi" w:hAnsiTheme="minorHAnsi" w:cstheme="minorHAnsi"/>
          <w:color w:val="FF0000"/>
          <w:sz w:val="22"/>
          <w:szCs w:val="22"/>
        </w:rPr>
        <w:t>essential</w:t>
      </w:r>
      <w:r w:rsidRPr="00D922D8">
        <w:rPr>
          <w:rFonts w:asciiTheme="minorHAnsi" w:hAnsiTheme="minorHAnsi" w:cstheme="minorHAnsi"/>
          <w:color w:val="FF0000"/>
          <w:spacing w:val="-10"/>
          <w:sz w:val="22"/>
          <w:szCs w:val="22"/>
        </w:rPr>
        <w:t xml:space="preserve"> </w:t>
      </w:r>
      <w:r w:rsidRPr="00D922D8">
        <w:rPr>
          <w:rFonts w:asciiTheme="minorHAnsi" w:hAnsiTheme="minorHAnsi" w:cstheme="minorHAnsi"/>
          <w:color w:val="FF0000"/>
          <w:sz w:val="22"/>
          <w:szCs w:val="22"/>
        </w:rPr>
        <w:t>that</w:t>
      </w:r>
      <w:r w:rsidRPr="00D922D8">
        <w:rPr>
          <w:rFonts w:asciiTheme="minorHAnsi" w:hAnsiTheme="minorHAnsi" w:cstheme="minorHAnsi"/>
          <w:color w:val="FF0000"/>
          <w:spacing w:val="-9"/>
          <w:sz w:val="22"/>
          <w:szCs w:val="22"/>
        </w:rPr>
        <w:t xml:space="preserve"> </w:t>
      </w:r>
      <w:r w:rsidRPr="00D922D8">
        <w:rPr>
          <w:rFonts w:asciiTheme="minorHAnsi" w:hAnsiTheme="minorHAnsi" w:cstheme="minorHAnsi"/>
          <w:color w:val="FF0000"/>
          <w:sz w:val="22"/>
          <w:szCs w:val="22"/>
        </w:rPr>
        <w:t>all</w:t>
      </w:r>
      <w:r w:rsidRPr="00D922D8">
        <w:rPr>
          <w:rFonts w:asciiTheme="minorHAnsi" w:hAnsiTheme="minorHAnsi" w:cstheme="minorHAnsi"/>
          <w:color w:val="FF0000"/>
          <w:spacing w:val="-4"/>
          <w:sz w:val="22"/>
          <w:szCs w:val="22"/>
        </w:rPr>
        <w:t xml:space="preserve"> </w:t>
      </w:r>
      <w:r w:rsidRPr="00D922D8">
        <w:rPr>
          <w:rFonts w:asciiTheme="minorHAnsi" w:hAnsiTheme="minorHAnsi" w:cstheme="minorHAnsi"/>
          <w:color w:val="FF0000"/>
          <w:sz w:val="22"/>
          <w:szCs w:val="22"/>
        </w:rPr>
        <w:t>the</w:t>
      </w:r>
      <w:r w:rsidRPr="00D922D8">
        <w:rPr>
          <w:rFonts w:asciiTheme="minorHAnsi" w:hAnsiTheme="minorHAnsi" w:cstheme="minorHAnsi"/>
          <w:color w:val="FF0000"/>
          <w:spacing w:val="-7"/>
          <w:sz w:val="22"/>
          <w:szCs w:val="22"/>
        </w:rPr>
        <w:t xml:space="preserve"> </w:t>
      </w:r>
      <w:r w:rsidRPr="00D922D8">
        <w:rPr>
          <w:rFonts w:asciiTheme="minorHAnsi" w:hAnsiTheme="minorHAnsi" w:cstheme="minorHAnsi"/>
          <w:color w:val="FF0000"/>
          <w:sz w:val="22"/>
          <w:szCs w:val="22"/>
        </w:rPr>
        <w:t>sources</w:t>
      </w:r>
      <w:r w:rsidRPr="00D922D8">
        <w:rPr>
          <w:rFonts w:asciiTheme="minorHAnsi" w:hAnsiTheme="minorHAnsi" w:cstheme="minorHAnsi"/>
          <w:color w:val="FF0000"/>
          <w:spacing w:val="-7"/>
          <w:sz w:val="22"/>
          <w:szCs w:val="22"/>
        </w:rPr>
        <w:t xml:space="preserve"> </w:t>
      </w:r>
      <w:r w:rsidRPr="00D922D8">
        <w:rPr>
          <w:rFonts w:asciiTheme="minorHAnsi" w:hAnsiTheme="minorHAnsi" w:cstheme="minorHAnsi"/>
          <w:color w:val="FF0000"/>
          <w:sz w:val="22"/>
          <w:szCs w:val="22"/>
        </w:rPr>
        <w:t>used</w:t>
      </w:r>
      <w:r w:rsidRPr="00D922D8">
        <w:rPr>
          <w:rFonts w:asciiTheme="minorHAnsi" w:hAnsiTheme="minorHAnsi" w:cstheme="minorHAnsi"/>
          <w:color w:val="FF0000"/>
          <w:spacing w:val="-7"/>
          <w:sz w:val="22"/>
          <w:szCs w:val="22"/>
        </w:rPr>
        <w:t xml:space="preserve"> </w:t>
      </w:r>
      <w:r w:rsidRPr="00D922D8">
        <w:rPr>
          <w:rFonts w:asciiTheme="minorHAnsi" w:hAnsiTheme="minorHAnsi" w:cstheme="minorHAnsi"/>
          <w:color w:val="FF0000"/>
          <w:sz w:val="22"/>
          <w:szCs w:val="22"/>
        </w:rPr>
        <w:t>in</w:t>
      </w:r>
      <w:r w:rsidRPr="00D922D8">
        <w:rPr>
          <w:rFonts w:asciiTheme="minorHAnsi" w:hAnsiTheme="minorHAnsi" w:cstheme="minorHAnsi"/>
          <w:color w:val="FF0000"/>
          <w:spacing w:val="-14"/>
          <w:sz w:val="22"/>
          <w:szCs w:val="22"/>
        </w:rPr>
        <w:t xml:space="preserve"> </w:t>
      </w:r>
      <w:r w:rsidRPr="00D922D8">
        <w:rPr>
          <w:rFonts w:asciiTheme="minorHAnsi" w:hAnsiTheme="minorHAnsi" w:cstheme="minorHAnsi"/>
          <w:color w:val="FF0000"/>
          <w:sz w:val="22"/>
          <w:szCs w:val="22"/>
        </w:rPr>
        <w:t>preparation</w:t>
      </w:r>
      <w:r w:rsidRPr="00D922D8">
        <w:rPr>
          <w:rFonts w:asciiTheme="minorHAnsi" w:hAnsiTheme="minorHAnsi" w:cstheme="minorHAnsi"/>
          <w:color w:val="FF0000"/>
          <w:spacing w:val="-12"/>
          <w:sz w:val="22"/>
          <w:szCs w:val="22"/>
        </w:rPr>
        <w:t xml:space="preserve"> </w:t>
      </w:r>
      <w:r w:rsidRPr="00D922D8">
        <w:rPr>
          <w:rFonts w:asciiTheme="minorHAnsi" w:hAnsiTheme="minorHAnsi" w:cstheme="minorHAnsi"/>
          <w:color w:val="FF0000"/>
          <w:sz w:val="22"/>
          <w:szCs w:val="22"/>
        </w:rPr>
        <w:t>of</w:t>
      </w:r>
      <w:r w:rsidRPr="00D922D8">
        <w:rPr>
          <w:rFonts w:asciiTheme="minorHAnsi" w:hAnsiTheme="minorHAnsi" w:cstheme="minorHAnsi"/>
          <w:color w:val="FF0000"/>
          <w:spacing w:val="-7"/>
          <w:sz w:val="22"/>
          <w:szCs w:val="22"/>
        </w:rPr>
        <w:t xml:space="preserve"> </w:t>
      </w:r>
      <w:r w:rsidRPr="00D922D8">
        <w:rPr>
          <w:rFonts w:asciiTheme="minorHAnsi" w:hAnsiTheme="minorHAnsi" w:cstheme="minorHAnsi"/>
          <w:color w:val="FF0000"/>
          <w:sz w:val="22"/>
          <w:szCs w:val="22"/>
        </w:rPr>
        <w:t>the</w:t>
      </w:r>
      <w:r w:rsidRPr="00D922D8">
        <w:rPr>
          <w:rFonts w:asciiTheme="minorHAnsi" w:hAnsiTheme="minorHAnsi" w:cstheme="minorHAnsi"/>
          <w:color w:val="FF0000"/>
          <w:spacing w:val="-8"/>
          <w:sz w:val="22"/>
          <w:szCs w:val="22"/>
        </w:rPr>
        <w:t xml:space="preserve"> </w:t>
      </w:r>
      <w:r w:rsidRPr="00D922D8">
        <w:rPr>
          <w:rFonts w:asciiTheme="minorHAnsi" w:hAnsiTheme="minorHAnsi" w:cstheme="minorHAnsi"/>
          <w:color w:val="FF0000"/>
          <w:sz w:val="22"/>
          <w:szCs w:val="22"/>
        </w:rPr>
        <w:t>assignment</w:t>
      </w:r>
      <w:r w:rsidRPr="00D922D8">
        <w:rPr>
          <w:rFonts w:asciiTheme="minorHAnsi" w:hAnsiTheme="minorHAnsi" w:cstheme="minorHAnsi"/>
          <w:color w:val="FF0000"/>
          <w:spacing w:val="-13"/>
          <w:sz w:val="22"/>
          <w:szCs w:val="22"/>
        </w:rPr>
        <w:t xml:space="preserve"> </w:t>
      </w:r>
      <w:r w:rsidRPr="00D922D8">
        <w:rPr>
          <w:rFonts w:asciiTheme="minorHAnsi" w:hAnsiTheme="minorHAnsi" w:cstheme="minorHAnsi"/>
          <w:color w:val="FF0000"/>
          <w:sz w:val="22"/>
          <w:szCs w:val="22"/>
        </w:rPr>
        <w:t>must</w:t>
      </w:r>
      <w:r w:rsidRPr="00D922D8">
        <w:rPr>
          <w:rFonts w:asciiTheme="minorHAnsi" w:hAnsiTheme="minorHAnsi" w:cstheme="minorHAnsi"/>
          <w:color w:val="FF0000"/>
          <w:spacing w:val="-8"/>
          <w:sz w:val="22"/>
          <w:szCs w:val="22"/>
        </w:rPr>
        <w:t xml:space="preserve"> </w:t>
      </w:r>
      <w:r w:rsidRPr="00D922D8">
        <w:rPr>
          <w:rFonts w:asciiTheme="minorHAnsi" w:hAnsiTheme="minorHAnsi" w:cstheme="minorHAnsi"/>
          <w:color w:val="FF0000"/>
          <w:sz w:val="22"/>
          <w:szCs w:val="22"/>
        </w:rPr>
        <w:t>be suitably referenced in the</w:t>
      </w:r>
      <w:r w:rsidRPr="00D922D8">
        <w:rPr>
          <w:rFonts w:asciiTheme="minorHAnsi" w:hAnsiTheme="minorHAnsi" w:cstheme="minorHAnsi"/>
          <w:color w:val="FF0000"/>
          <w:spacing w:val="-13"/>
          <w:sz w:val="22"/>
          <w:szCs w:val="22"/>
        </w:rPr>
        <w:t xml:space="preserve"> </w:t>
      </w:r>
      <w:r w:rsidRPr="00D922D8">
        <w:rPr>
          <w:rFonts w:asciiTheme="minorHAnsi" w:hAnsiTheme="minorHAnsi" w:cstheme="minorHAnsi"/>
          <w:color w:val="FF0000"/>
          <w:sz w:val="22"/>
          <w:szCs w:val="22"/>
        </w:rPr>
        <w:t>text.</w:t>
      </w:r>
    </w:p>
    <w:p w:rsidR="001F5A75" w:rsidRPr="00D922D8" w:rsidRDefault="001F5A75" w:rsidP="001F5A75">
      <w:pPr>
        <w:pStyle w:val="ListParagraph"/>
        <w:widowControl w:val="0"/>
        <w:numPr>
          <w:ilvl w:val="1"/>
          <w:numId w:val="26"/>
        </w:numPr>
        <w:tabs>
          <w:tab w:val="left" w:pos="821"/>
        </w:tabs>
        <w:autoSpaceDE w:val="0"/>
        <w:autoSpaceDN w:val="0"/>
        <w:spacing w:before="12" w:line="355" w:lineRule="auto"/>
        <w:ind w:right="1744"/>
        <w:contextualSpacing w:val="0"/>
        <w:rPr>
          <w:rFonts w:asciiTheme="minorHAnsi" w:hAnsiTheme="minorHAnsi" w:cstheme="minorHAnsi"/>
          <w:color w:val="FF0000"/>
          <w:sz w:val="22"/>
          <w:szCs w:val="22"/>
        </w:rPr>
      </w:pPr>
      <w:r w:rsidRPr="00D922D8">
        <w:rPr>
          <w:rFonts w:asciiTheme="minorHAnsi" w:hAnsiTheme="minorHAnsi" w:cstheme="minorHAnsi"/>
          <w:color w:val="FF0000"/>
          <w:sz w:val="22"/>
          <w:szCs w:val="22"/>
        </w:rPr>
        <w:t>Marks will be awarded only to the sections and subsections clearly indicated as per the problem</w:t>
      </w:r>
      <w:r w:rsidRPr="00D922D8">
        <w:rPr>
          <w:rFonts w:asciiTheme="minorHAnsi" w:hAnsiTheme="minorHAnsi" w:cstheme="minorHAnsi"/>
          <w:color w:val="FF0000"/>
          <w:spacing w:val="-1"/>
          <w:sz w:val="22"/>
          <w:szCs w:val="22"/>
        </w:rPr>
        <w:t xml:space="preserve"> </w:t>
      </w:r>
      <w:r w:rsidRPr="00D922D8">
        <w:rPr>
          <w:rFonts w:asciiTheme="minorHAnsi" w:hAnsiTheme="minorHAnsi" w:cstheme="minorHAnsi"/>
          <w:color w:val="FF0000"/>
          <w:sz w:val="22"/>
          <w:szCs w:val="22"/>
        </w:rPr>
        <w:t>statement/exercise/question</w:t>
      </w:r>
    </w:p>
    <w:p w:rsidR="001F5A75" w:rsidRPr="00D922D8" w:rsidRDefault="001F5A75" w:rsidP="001F5A75">
      <w:pPr>
        <w:spacing w:line="355" w:lineRule="auto"/>
        <w:rPr>
          <w:rFonts w:asciiTheme="minorHAnsi" w:hAnsiTheme="minorHAnsi" w:cstheme="minorHAnsi"/>
          <w:sz w:val="22"/>
          <w:szCs w:val="22"/>
        </w:rPr>
        <w:sectPr w:rsidR="001F5A75" w:rsidRPr="00D922D8">
          <w:pgSz w:w="11910" w:h="16840"/>
          <w:pgMar w:top="1780" w:right="240" w:bottom="700" w:left="1340" w:header="739" w:footer="502" w:gutter="0"/>
          <w:cols w:space="720"/>
        </w:sectPr>
      </w:pPr>
    </w:p>
    <w:p w:rsidR="001F5A75" w:rsidRPr="00D922D8" w:rsidRDefault="001F5A75" w:rsidP="001F5A75">
      <w:pPr>
        <w:pStyle w:val="Heading1"/>
        <w:tabs>
          <w:tab w:val="left" w:pos="8023"/>
        </w:tabs>
        <w:rPr>
          <w:rFonts w:asciiTheme="minorHAnsi" w:hAnsiTheme="minorHAnsi" w:cstheme="minorHAnsi"/>
          <w:sz w:val="22"/>
          <w:szCs w:val="22"/>
        </w:rPr>
      </w:pPr>
      <w:bookmarkStart w:id="14" w:name="Preamble"/>
      <w:bookmarkStart w:id="15" w:name="Part-A_(05_Marks)"/>
      <w:bookmarkEnd w:id="14"/>
      <w:bookmarkEnd w:id="15"/>
      <w:r w:rsidRPr="00D922D8">
        <w:rPr>
          <w:rFonts w:asciiTheme="minorHAnsi" w:hAnsiTheme="minorHAnsi" w:cstheme="minorHAnsi"/>
          <w:color w:val="FF0000"/>
          <w:sz w:val="22"/>
          <w:szCs w:val="22"/>
        </w:rPr>
        <w:lastRenderedPageBreak/>
        <w:t>Part-A</w:t>
      </w:r>
      <w:r w:rsidRPr="00D922D8">
        <w:rPr>
          <w:rFonts w:asciiTheme="minorHAnsi" w:hAnsiTheme="minorHAnsi" w:cstheme="minorHAnsi"/>
          <w:color w:val="FF0000"/>
          <w:sz w:val="22"/>
          <w:szCs w:val="22"/>
        </w:rPr>
        <w:tab/>
        <w:t>(05</w:t>
      </w:r>
      <w:r w:rsidRPr="00D922D8">
        <w:rPr>
          <w:rFonts w:asciiTheme="minorHAnsi" w:hAnsiTheme="minorHAnsi" w:cstheme="minorHAnsi"/>
          <w:color w:val="FF0000"/>
          <w:spacing w:val="-5"/>
          <w:sz w:val="22"/>
          <w:szCs w:val="22"/>
        </w:rPr>
        <w:t xml:space="preserve"> </w:t>
      </w:r>
      <w:r w:rsidRPr="00D922D8">
        <w:rPr>
          <w:rFonts w:asciiTheme="minorHAnsi" w:hAnsiTheme="minorHAnsi" w:cstheme="minorHAnsi"/>
          <w:color w:val="FF0000"/>
          <w:sz w:val="22"/>
          <w:szCs w:val="22"/>
        </w:rPr>
        <w:t>Marks)</w:t>
      </w:r>
    </w:p>
    <w:p w:rsidR="001F5A75" w:rsidRPr="00D922D8" w:rsidRDefault="001F5A75" w:rsidP="001F5A75">
      <w:pPr>
        <w:pStyle w:val="BodyText"/>
        <w:spacing w:before="3"/>
        <w:rPr>
          <w:rFonts w:asciiTheme="minorHAnsi" w:hAnsiTheme="minorHAnsi" w:cstheme="minorHAnsi"/>
          <w:b/>
          <w:sz w:val="22"/>
          <w:szCs w:val="22"/>
        </w:rPr>
      </w:pPr>
    </w:p>
    <w:p w:rsidR="001F5A75" w:rsidRPr="00D922D8" w:rsidRDefault="001F5A75" w:rsidP="001F5A75">
      <w:pPr>
        <w:spacing w:line="360" w:lineRule="auto"/>
        <w:ind w:left="100" w:right="1533"/>
        <w:jc w:val="both"/>
        <w:rPr>
          <w:rFonts w:asciiTheme="minorHAnsi" w:hAnsiTheme="minorHAnsi" w:cstheme="minorHAnsi"/>
          <w:sz w:val="22"/>
          <w:szCs w:val="22"/>
        </w:rPr>
      </w:pPr>
      <w:r w:rsidRPr="00D922D8">
        <w:rPr>
          <w:rFonts w:asciiTheme="minorHAnsi" w:hAnsiTheme="minorHAnsi" w:cstheme="minorHAnsi"/>
          <w:sz w:val="22"/>
          <w:szCs w:val="22"/>
        </w:rPr>
        <w:t>Requirement Engineering is the first phase of software development process. The activity of collection and analysis of requirements plays a vital role in software engineering. Any change in requirements provided by the customer during development of a software affects the quality and timelines of software development. However, changes in requirements of products are common. Changes in requirements may create additional workload for software engineers. The requirements are gathered initially from the customer to be used in the software development process. To measure the success of software, the developed software must meet the requirements given by the user. Cha</w:t>
      </w:r>
      <w:bookmarkStart w:id="16" w:name="_GoBack"/>
      <w:bookmarkEnd w:id="16"/>
      <w:r w:rsidRPr="00D922D8">
        <w:rPr>
          <w:rFonts w:asciiTheme="minorHAnsi" w:hAnsiTheme="minorHAnsi" w:cstheme="minorHAnsi"/>
          <w:sz w:val="22"/>
          <w:szCs w:val="22"/>
        </w:rPr>
        <w:t>nge in requirements affect the quality of a product.</w:t>
      </w:r>
    </w:p>
    <w:p w:rsidR="001F5A75" w:rsidRPr="00D922D8" w:rsidRDefault="001F5A75" w:rsidP="001F5A75">
      <w:pPr>
        <w:spacing w:line="360" w:lineRule="auto"/>
        <w:ind w:left="100" w:right="1533"/>
        <w:jc w:val="both"/>
        <w:rPr>
          <w:rFonts w:asciiTheme="minorHAnsi" w:hAnsiTheme="minorHAnsi" w:cstheme="minorHAnsi"/>
          <w:b/>
          <w:i/>
          <w:sz w:val="22"/>
          <w:szCs w:val="22"/>
        </w:rPr>
      </w:pPr>
      <w:r w:rsidRPr="00D922D8">
        <w:rPr>
          <w:rFonts w:asciiTheme="minorHAnsi" w:hAnsiTheme="minorHAnsi" w:cstheme="minorHAnsi"/>
          <w:sz w:val="22"/>
          <w:szCs w:val="22"/>
        </w:rPr>
        <w:t xml:space="preserve">In this context, develop an essay on the topic: </w:t>
      </w:r>
      <w:r w:rsidRPr="00D922D8">
        <w:rPr>
          <w:rFonts w:asciiTheme="minorHAnsi" w:hAnsiTheme="minorHAnsi" w:cstheme="minorHAnsi"/>
          <w:b/>
          <w:i/>
          <w:sz w:val="22"/>
          <w:szCs w:val="22"/>
        </w:rPr>
        <w:t>“The requirements engineering phase in Software Development Cycle has an impact on the quality of the product”.</w:t>
      </w:r>
    </w:p>
    <w:p w:rsidR="001F5A75" w:rsidRPr="00D922D8" w:rsidRDefault="001F5A75" w:rsidP="001F5A75">
      <w:pPr>
        <w:spacing w:line="360" w:lineRule="auto"/>
        <w:ind w:left="100" w:right="1533"/>
        <w:jc w:val="both"/>
        <w:rPr>
          <w:rFonts w:asciiTheme="minorHAnsi" w:hAnsiTheme="minorHAnsi" w:cstheme="minorHAnsi"/>
          <w:b/>
          <w:sz w:val="22"/>
          <w:szCs w:val="22"/>
          <w:u w:val="single"/>
        </w:rPr>
      </w:pPr>
    </w:p>
    <w:p w:rsidR="001F5A75" w:rsidRPr="00D922D8" w:rsidRDefault="001F5A75" w:rsidP="001F5A75">
      <w:pPr>
        <w:spacing w:line="360" w:lineRule="auto"/>
        <w:ind w:left="100" w:right="1533"/>
        <w:jc w:val="both"/>
        <w:rPr>
          <w:rFonts w:asciiTheme="minorHAnsi" w:hAnsiTheme="minorHAnsi" w:cstheme="minorHAnsi"/>
          <w:sz w:val="22"/>
          <w:szCs w:val="22"/>
        </w:rPr>
      </w:pPr>
      <w:r w:rsidRPr="00D922D8">
        <w:rPr>
          <w:rFonts w:asciiTheme="minorHAnsi" w:hAnsiTheme="minorHAnsi" w:cstheme="minorHAnsi"/>
          <w:sz w:val="22"/>
          <w:szCs w:val="22"/>
        </w:rPr>
        <w:t>Your essay should emphasize on:</w:t>
      </w:r>
    </w:p>
    <w:p w:rsidR="001F5A75" w:rsidRPr="009C3C82" w:rsidRDefault="001F5A75" w:rsidP="001F5A75">
      <w:pPr>
        <w:spacing w:line="360" w:lineRule="auto"/>
        <w:ind w:left="100" w:right="1533"/>
        <w:jc w:val="both"/>
        <w:rPr>
          <w:rFonts w:asciiTheme="minorHAnsi" w:hAnsiTheme="minorHAnsi" w:cstheme="minorHAnsi"/>
          <w:b/>
          <w:sz w:val="22"/>
          <w:szCs w:val="22"/>
        </w:rPr>
      </w:pPr>
      <w:r w:rsidRPr="009C3C82">
        <w:rPr>
          <w:rFonts w:asciiTheme="minorHAnsi" w:hAnsiTheme="minorHAnsi" w:cstheme="minorHAnsi"/>
          <w:b/>
          <w:sz w:val="22"/>
          <w:szCs w:val="22"/>
        </w:rPr>
        <w:t>A1.1</w:t>
      </w:r>
      <w:r w:rsidRPr="009C3C82">
        <w:rPr>
          <w:rFonts w:asciiTheme="minorHAnsi" w:hAnsiTheme="minorHAnsi" w:cstheme="minorHAnsi"/>
          <w:b/>
          <w:sz w:val="22"/>
          <w:szCs w:val="22"/>
        </w:rPr>
        <w:tab/>
        <w:t>Introduction to the topic</w:t>
      </w:r>
    </w:p>
    <w:p w:rsidR="001F5A75" w:rsidRPr="009C3C82" w:rsidRDefault="001F5A75" w:rsidP="001F5A75">
      <w:pPr>
        <w:spacing w:line="360" w:lineRule="auto"/>
        <w:ind w:left="100" w:right="1533"/>
        <w:jc w:val="both"/>
        <w:rPr>
          <w:rFonts w:asciiTheme="minorHAnsi" w:hAnsiTheme="minorHAnsi" w:cstheme="minorHAnsi"/>
          <w:b/>
          <w:sz w:val="22"/>
          <w:szCs w:val="22"/>
        </w:rPr>
      </w:pPr>
      <w:r w:rsidRPr="009C3C82">
        <w:rPr>
          <w:rFonts w:asciiTheme="minorHAnsi" w:hAnsiTheme="minorHAnsi" w:cstheme="minorHAnsi"/>
          <w:b/>
          <w:sz w:val="22"/>
          <w:szCs w:val="22"/>
        </w:rPr>
        <w:t xml:space="preserve">A1.2 </w:t>
      </w:r>
      <w:r w:rsidRPr="009C3C82">
        <w:rPr>
          <w:rFonts w:asciiTheme="minorHAnsi" w:hAnsiTheme="minorHAnsi" w:cstheme="minorHAnsi"/>
          <w:b/>
          <w:sz w:val="22"/>
          <w:szCs w:val="22"/>
        </w:rPr>
        <w:tab/>
        <w:t>Importance of requirements engineering in the early stages of software development</w:t>
      </w:r>
    </w:p>
    <w:p w:rsidR="001F5A75" w:rsidRPr="009C3C82" w:rsidRDefault="001F5A75" w:rsidP="001F5A75">
      <w:pPr>
        <w:spacing w:line="360" w:lineRule="auto"/>
        <w:ind w:left="100" w:right="1533"/>
        <w:jc w:val="both"/>
        <w:rPr>
          <w:rFonts w:asciiTheme="minorHAnsi" w:hAnsiTheme="minorHAnsi" w:cstheme="minorHAnsi"/>
          <w:b/>
          <w:sz w:val="22"/>
          <w:szCs w:val="22"/>
        </w:rPr>
      </w:pPr>
      <w:r w:rsidRPr="009C3C82">
        <w:rPr>
          <w:rFonts w:asciiTheme="minorHAnsi" w:hAnsiTheme="minorHAnsi" w:cstheme="minorHAnsi"/>
          <w:b/>
          <w:sz w:val="22"/>
          <w:szCs w:val="22"/>
        </w:rPr>
        <w:t xml:space="preserve">A1.3 </w:t>
      </w:r>
      <w:r w:rsidRPr="009C3C82">
        <w:rPr>
          <w:rFonts w:asciiTheme="minorHAnsi" w:hAnsiTheme="minorHAnsi" w:cstheme="minorHAnsi"/>
          <w:b/>
          <w:sz w:val="22"/>
          <w:szCs w:val="22"/>
        </w:rPr>
        <w:tab/>
        <w:t>Justification with stance taken and conclusion</w:t>
      </w:r>
    </w:p>
    <w:p w:rsidR="001F5A75" w:rsidRPr="00D922D8" w:rsidRDefault="001F5A75" w:rsidP="001F5A75">
      <w:pPr>
        <w:pStyle w:val="BodyText"/>
        <w:spacing w:before="4"/>
        <w:rPr>
          <w:rFonts w:asciiTheme="minorHAnsi" w:hAnsiTheme="minorHAnsi" w:cstheme="minorHAnsi"/>
          <w:sz w:val="22"/>
          <w:szCs w:val="22"/>
        </w:rPr>
      </w:pPr>
    </w:p>
    <w:p w:rsidR="001F5A75" w:rsidRPr="00D922D8" w:rsidRDefault="001F5A75" w:rsidP="001F5A75">
      <w:pPr>
        <w:pStyle w:val="Heading1"/>
        <w:tabs>
          <w:tab w:val="left" w:pos="8023"/>
        </w:tabs>
        <w:rPr>
          <w:rFonts w:asciiTheme="minorHAnsi" w:hAnsiTheme="minorHAnsi" w:cstheme="minorHAnsi"/>
          <w:color w:val="FF0000"/>
          <w:sz w:val="22"/>
          <w:szCs w:val="22"/>
        </w:rPr>
      </w:pPr>
      <w:bookmarkStart w:id="17" w:name="Part_B_(20_Marks)"/>
      <w:bookmarkEnd w:id="17"/>
    </w:p>
    <w:p w:rsidR="001F5A75" w:rsidRPr="00D922D8" w:rsidRDefault="001F5A75" w:rsidP="001F5A75">
      <w:pPr>
        <w:pStyle w:val="Heading1"/>
        <w:tabs>
          <w:tab w:val="left" w:pos="8023"/>
        </w:tabs>
        <w:rPr>
          <w:rFonts w:asciiTheme="minorHAnsi" w:hAnsiTheme="minorHAnsi" w:cstheme="minorHAnsi"/>
          <w:color w:val="FF0000"/>
          <w:sz w:val="22"/>
          <w:szCs w:val="22"/>
        </w:rPr>
      </w:pPr>
    </w:p>
    <w:p w:rsidR="001F5A75" w:rsidRPr="00D922D8" w:rsidRDefault="001F5A75" w:rsidP="001F5A75">
      <w:pPr>
        <w:pStyle w:val="Heading1"/>
        <w:tabs>
          <w:tab w:val="left" w:pos="8023"/>
        </w:tabs>
        <w:rPr>
          <w:rFonts w:asciiTheme="minorHAnsi" w:hAnsiTheme="minorHAnsi" w:cstheme="minorHAnsi"/>
          <w:color w:val="FF0000"/>
          <w:sz w:val="22"/>
          <w:szCs w:val="22"/>
        </w:rPr>
      </w:pPr>
    </w:p>
    <w:p w:rsidR="001F5A75" w:rsidRPr="00D922D8" w:rsidRDefault="001F5A75" w:rsidP="001F5A75">
      <w:pPr>
        <w:pStyle w:val="Heading1"/>
        <w:tabs>
          <w:tab w:val="left" w:pos="8023"/>
        </w:tabs>
        <w:rPr>
          <w:rFonts w:asciiTheme="minorHAnsi" w:hAnsiTheme="minorHAnsi" w:cstheme="minorHAnsi"/>
          <w:color w:val="FF0000"/>
          <w:sz w:val="22"/>
          <w:szCs w:val="22"/>
        </w:rPr>
      </w:pPr>
    </w:p>
    <w:p w:rsidR="001F5A75" w:rsidRPr="00D922D8" w:rsidRDefault="001F5A75" w:rsidP="001F5A75">
      <w:pPr>
        <w:pStyle w:val="Heading1"/>
        <w:tabs>
          <w:tab w:val="left" w:pos="8023"/>
        </w:tabs>
        <w:rPr>
          <w:rFonts w:asciiTheme="minorHAnsi" w:hAnsiTheme="minorHAnsi" w:cstheme="minorHAnsi"/>
          <w:sz w:val="22"/>
          <w:szCs w:val="22"/>
        </w:rPr>
      </w:pPr>
      <w:r w:rsidRPr="00D922D8">
        <w:rPr>
          <w:rFonts w:asciiTheme="minorHAnsi" w:hAnsiTheme="minorHAnsi" w:cstheme="minorHAnsi"/>
          <w:color w:val="FF0000"/>
          <w:sz w:val="22"/>
          <w:szCs w:val="22"/>
        </w:rPr>
        <w:t>Part</w:t>
      </w:r>
      <w:r w:rsidRPr="00D922D8">
        <w:rPr>
          <w:rFonts w:asciiTheme="minorHAnsi" w:hAnsiTheme="minorHAnsi" w:cstheme="minorHAnsi"/>
          <w:color w:val="FF0000"/>
          <w:spacing w:val="-3"/>
          <w:sz w:val="22"/>
          <w:szCs w:val="22"/>
        </w:rPr>
        <w:t xml:space="preserve"> </w:t>
      </w:r>
      <w:r w:rsidRPr="00D922D8">
        <w:rPr>
          <w:rFonts w:asciiTheme="minorHAnsi" w:hAnsiTheme="minorHAnsi" w:cstheme="minorHAnsi"/>
          <w:color w:val="FF0000"/>
          <w:sz w:val="22"/>
          <w:szCs w:val="22"/>
        </w:rPr>
        <w:t>B</w:t>
      </w:r>
      <w:r w:rsidRPr="00D922D8">
        <w:rPr>
          <w:rFonts w:asciiTheme="minorHAnsi" w:hAnsiTheme="minorHAnsi" w:cstheme="minorHAnsi"/>
          <w:color w:val="FF0000"/>
          <w:sz w:val="22"/>
          <w:szCs w:val="22"/>
        </w:rPr>
        <w:tab/>
        <w:t>(20</w:t>
      </w:r>
      <w:r w:rsidRPr="00D922D8">
        <w:rPr>
          <w:rFonts w:asciiTheme="minorHAnsi" w:hAnsiTheme="minorHAnsi" w:cstheme="minorHAnsi"/>
          <w:color w:val="FF0000"/>
          <w:spacing w:val="-9"/>
          <w:sz w:val="22"/>
          <w:szCs w:val="22"/>
        </w:rPr>
        <w:t xml:space="preserve"> </w:t>
      </w:r>
      <w:r w:rsidRPr="00D922D8">
        <w:rPr>
          <w:rFonts w:asciiTheme="minorHAnsi" w:hAnsiTheme="minorHAnsi" w:cstheme="minorHAnsi"/>
          <w:color w:val="FF0000"/>
          <w:sz w:val="22"/>
          <w:szCs w:val="22"/>
        </w:rPr>
        <w:t>Marks)</w:t>
      </w:r>
    </w:p>
    <w:p w:rsidR="001F5A75" w:rsidRPr="00D922D8" w:rsidRDefault="001F5A75" w:rsidP="001F5A75">
      <w:pPr>
        <w:pStyle w:val="BodyText"/>
        <w:rPr>
          <w:rFonts w:asciiTheme="minorHAnsi" w:hAnsiTheme="minorHAnsi" w:cstheme="minorHAnsi"/>
          <w:b/>
          <w:sz w:val="22"/>
          <w:szCs w:val="22"/>
        </w:rPr>
      </w:pPr>
    </w:p>
    <w:p w:rsidR="001F5A75" w:rsidRPr="00D922D8" w:rsidRDefault="001F5A75" w:rsidP="001F5A75">
      <w:pPr>
        <w:pStyle w:val="BodyText"/>
        <w:spacing w:line="360" w:lineRule="auto"/>
        <w:ind w:left="100" w:right="1191"/>
        <w:jc w:val="both"/>
        <w:rPr>
          <w:rFonts w:asciiTheme="minorHAnsi" w:hAnsiTheme="minorHAnsi" w:cstheme="minorHAnsi"/>
          <w:sz w:val="22"/>
          <w:szCs w:val="22"/>
        </w:rPr>
      </w:pPr>
      <w:r w:rsidRPr="00D922D8">
        <w:rPr>
          <w:rFonts w:asciiTheme="minorHAnsi" w:hAnsiTheme="minorHAnsi" w:cstheme="minorHAnsi"/>
          <w:sz w:val="22"/>
          <w:szCs w:val="22"/>
        </w:rPr>
        <w:t>Scenario:  An online reservation system aids in the efficient management of activities such as reservation and cancellation of train, bus, flight and movie tickets, and hotel rooms. You are required to develop an online reservation system in consultation with your course leader:</w:t>
      </w:r>
    </w:p>
    <w:p w:rsidR="001F5A75" w:rsidRPr="00D922D8" w:rsidRDefault="001F5A75" w:rsidP="001F5A75">
      <w:pPr>
        <w:pStyle w:val="BodyText"/>
        <w:rPr>
          <w:rFonts w:asciiTheme="minorHAnsi" w:hAnsiTheme="minorHAnsi" w:cstheme="minorHAnsi"/>
          <w:b/>
          <w:sz w:val="22"/>
          <w:szCs w:val="22"/>
        </w:rPr>
      </w:pPr>
    </w:p>
    <w:p w:rsidR="001F5A75" w:rsidRPr="00D922D8" w:rsidRDefault="001F5A75" w:rsidP="001F5A75">
      <w:pPr>
        <w:pStyle w:val="ListParagraph"/>
        <w:widowControl w:val="0"/>
        <w:numPr>
          <w:ilvl w:val="1"/>
          <w:numId w:val="25"/>
        </w:numPr>
        <w:tabs>
          <w:tab w:val="left" w:pos="8023"/>
          <w:tab w:val="left" w:pos="8024"/>
        </w:tabs>
        <w:autoSpaceDE w:val="0"/>
        <w:autoSpaceDN w:val="0"/>
        <w:spacing w:before="144"/>
        <w:ind w:hanging="7923"/>
        <w:contextualSpacing w:val="0"/>
        <w:rPr>
          <w:rFonts w:asciiTheme="minorHAnsi" w:hAnsiTheme="minorHAnsi" w:cstheme="minorHAnsi"/>
          <w:b/>
          <w:sz w:val="22"/>
          <w:szCs w:val="22"/>
        </w:rPr>
      </w:pPr>
      <w:r w:rsidRPr="00D922D8">
        <w:rPr>
          <w:rFonts w:asciiTheme="minorHAnsi" w:hAnsiTheme="minorHAnsi" w:cstheme="minorHAnsi"/>
          <w:b/>
          <w:sz w:val="22"/>
          <w:szCs w:val="22"/>
        </w:rPr>
        <w:t>(10</w:t>
      </w:r>
      <w:r w:rsidRPr="00D922D8">
        <w:rPr>
          <w:rFonts w:asciiTheme="minorHAnsi" w:hAnsiTheme="minorHAnsi" w:cstheme="minorHAnsi"/>
          <w:b/>
          <w:spacing w:val="-9"/>
          <w:sz w:val="22"/>
          <w:szCs w:val="22"/>
        </w:rPr>
        <w:t xml:space="preserve"> </w:t>
      </w:r>
      <w:r w:rsidRPr="00D922D8">
        <w:rPr>
          <w:rFonts w:asciiTheme="minorHAnsi" w:hAnsiTheme="minorHAnsi" w:cstheme="minorHAnsi"/>
          <w:b/>
          <w:sz w:val="22"/>
          <w:szCs w:val="22"/>
        </w:rPr>
        <w:t>Marks)</w:t>
      </w:r>
    </w:p>
    <w:p w:rsidR="001F5A75" w:rsidRPr="00D922D8" w:rsidRDefault="001F5A75" w:rsidP="001F5A75">
      <w:pPr>
        <w:pStyle w:val="ListParagraph"/>
        <w:tabs>
          <w:tab w:val="left" w:pos="8023"/>
          <w:tab w:val="left" w:pos="8024"/>
        </w:tabs>
        <w:spacing w:before="144"/>
        <w:ind w:left="8023"/>
        <w:rPr>
          <w:rFonts w:asciiTheme="minorHAnsi" w:hAnsiTheme="minorHAnsi" w:cstheme="minorHAnsi"/>
          <w:b/>
          <w:sz w:val="22"/>
          <w:szCs w:val="22"/>
        </w:rPr>
      </w:pPr>
    </w:p>
    <w:p w:rsidR="001F5A75" w:rsidRPr="00EA70F8" w:rsidRDefault="001F5A75" w:rsidP="001F5A75">
      <w:pPr>
        <w:pStyle w:val="BodyText"/>
        <w:spacing w:line="360" w:lineRule="auto"/>
        <w:ind w:left="100" w:right="1191"/>
        <w:jc w:val="both"/>
        <w:rPr>
          <w:rFonts w:asciiTheme="minorHAnsi" w:hAnsiTheme="minorHAnsi" w:cstheme="minorHAnsi"/>
          <w:sz w:val="22"/>
          <w:szCs w:val="22"/>
        </w:rPr>
      </w:pPr>
      <w:r w:rsidRPr="00EA70F8">
        <w:rPr>
          <w:rFonts w:asciiTheme="minorHAnsi" w:hAnsiTheme="minorHAnsi" w:cstheme="minorHAnsi"/>
          <w:sz w:val="22"/>
          <w:szCs w:val="22"/>
        </w:rPr>
        <w:t>Analyze the requirements by elicitation, elaboration and negotiation to develop formal requirements specification for the online reservation software. Your report should include the following:</w:t>
      </w:r>
    </w:p>
    <w:p w:rsidR="001F5A75" w:rsidRPr="00D922D8" w:rsidRDefault="001F5A75" w:rsidP="00D922D8">
      <w:pPr>
        <w:tabs>
          <w:tab w:val="left" w:pos="1335"/>
        </w:tabs>
        <w:jc w:val="both"/>
        <w:rPr>
          <w:rFonts w:asciiTheme="minorHAnsi" w:hAnsiTheme="minorHAnsi" w:cstheme="minorHAnsi"/>
          <w:b/>
          <w:sz w:val="22"/>
          <w:szCs w:val="22"/>
        </w:rPr>
      </w:pPr>
      <w:r w:rsidRPr="00D922D8">
        <w:rPr>
          <w:rFonts w:asciiTheme="minorHAnsi" w:hAnsiTheme="minorHAnsi" w:cstheme="minorHAnsi"/>
          <w:b/>
          <w:sz w:val="22"/>
          <w:szCs w:val="22"/>
        </w:rPr>
        <w:t>B1.1 Introduction to the online reservation software</w:t>
      </w:r>
    </w:p>
    <w:p w:rsidR="00EA70F8" w:rsidRDefault="00EA70F8" w:rsidP="00D922D8">
      <w:pPr>
        <w:tabs>
          <w:tab w:val="left" w:pos="1335"/>
        </w:tabs>
        <w:jc w:val="both"/>
        <w:rPr>
          <w:rFonts w:asciiTheme="minorHAnsi" w:hAnsiTheme="minorHAnsi" w:cstheme="minorHAnsi"/>
          <w:b/>
          <w:sz w:val="22"/>
          <w:szCs w:val="22"/>
        </w:rPr>
      </w:pPr>
    </w:p>
    <w:p w:rsidR="009C3C82" w:rsidRDefault="009C3C82" w:rsidP="00D922D8">
      <w:pPr>
        <w:tabs>
          <w:tab w:val="left" w:pos="1335"/>
        </w:tabs>
        <w:jc w:val="both"/>
        <w:rPr>
          <w:rFonts w:asciiTheme="minorHAnsi" w:hAnsiTheme="minorHAnsi" w:cstheme="minorHAnsi"/>
          <w:b/>
          <w:sz w:val="22"/>
          <w:szCs w:val="22"/>
        </w:rPr>
      </w:pPr>
    </w:p>
    <w:p w:rsidR="001F5A75" w:rsidRDefault="001F5A75" w:rsidP="00D922D8">
      <w:pPr>
        <w:tabs>
          <w:tab w:val="left" w:pos="1335"/>
        </w:tabs>
        <w:jc w:val="both"/>
        <w:rPr>
          <w:rFonts w:asciiTheme="minorHAnsi" w:hAnsiTheme="minorHAnsi" w:cstheme="minorHAnsi"/>
          <w:b/>
          <w:sz w:val="22"/>
          <w:szCs w:val="22"/>
        </w:rPr>
      </w:pPr>
      <w:r w:rsidRPr="00D922D8">
        <w:rPr>
          <w:rFonts w:asciiTheme="minorHAnsi" w:hAnsiTheme="minorHAnsi" w:cstheme="minorHAnsi"/>
          <w:b/>
          <w:sz w:val="22"/>
          <w:szCs w:val="22"/>
        </w:rPr>
        <w:t xml:space="preserve">B1.2 </w:t>
      </w:r>
      <w:r w:rsidRPr="00EA70F8">
        <w:rPr>
          <w:rFonts w:asciiTheme="minorHAnsi" w:hAnsiTheme="minorHAnsi" w:cstheme="minorHAnsi"/>
          <w:b/>
          <w:sz w:val="22"/>
          <w:szCs w:val="22"/>
        </w:rPr>
        <w:t>Functional requirements specifications</w:t>
      </w:r>
    </w:p>
    <w:p w:rsidR="00D922D8" w:rsidRDefault="00D922D8" w:rsidP="00D922D8">
      <w:pPr>
        <w:spacing w:line="276" w:lineRule="auto"/>
        <w:rPr>
          <w:rFonts w:asciiTheme="minorHAnsi" w:hAnsiTheme="minorHAnsi" w:cstheme="minorHAnsi"/>
          <w:b/>
        </w:rPr>
      </w:pPr>
    </w:p>
    <w:p w:rsidR="00D922D8" w:rsidRDefault="00D922D8" w:rsidP="00D922D8">
      <w:pPr>
        <w:spacing w:line="276" w:lineRule="auto"/>
        <w:rPr>
          <w:rFonts w:asciiTheme="minorHAnsi" w:hAnsiTheme="minorHAnsi" w:cstheme="minorHAnsi"/>
        </w:rPr>
      </w:pPr>
      <w:r w:rsidRPr="00EA70F8">
        <w:rPr>
          <w:rFonts w:asciiTheme="minorHAnsi" w:hAnsiTheme="minorHAnsi" w:cstheme="minorHAnsi"/>
          <w:b/>
        </w:rPr>
        <w:t>FR1</w:t>
      </w:r>
      <w:r w:rsidRPr="00EA70F8">
        <w:rPr>
          <w:rFonts w:asciiTheme="minorHAnsi" w:hAnsiTheme="minorHAnsi" w:cstheme="minorHAnsi"/>
          <w:i/>
        </w:rPr>
        <w:t>:</w:t>
      </w:r>
      <w:r w:rsidRPr="00D922D8">
        <w:rPr>
          <w:rFonts w:asciiTheme="minorHAnsi" w:hAnsiTheme="minorHAnsi" w:cstheme="minorHAnsi"/>
          <w:b/>
        </w:rPr>
        <w:t xml:space="preserve">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 </w:t>
      </w:r>
      <w:r w:rsidR="00C12CFD">
        <w:rPr>
          <w:rFonts w:asciiTheme="minorHAnsi" w:hAnsiTheme="minorHAnsi" w:cstheme="minorHAnsi"/>
        </w:rPr>
        <w:t xml:space="preserve">be able to </w:t>
      </w:r>
      <w:r w:rsidRPr="00D922D8">
        <w:rPr>
          <w:rFonts w:asciiTheme="minorHAnsi" w:hAnsiTheme="minorHAnsi" w:cstheme="minorHAnsi"/>
        </w:rPr>
        <w:t>allow the user to sign up if he/she is a new user</w:t>
      </w:r>
      <w:r w:rsidR="002B15E7">
        <w:rPr>
          <w:rFonts w:asciiTheme="minorHAnsi" w:hAnsiTheme="minorHAnsi" w:cstheme="minorHAnsi"/>
        </w:rPr>
        <w:t xml:space="preserve"> else</w:t>
      </w:r>
      <w:r w:rsidRPr="00D922D8">
        <w:rPr>
          <w:rFonts w:asciiTheme="minorHAnsi" w:hAnsiTheme="minorHAnsi" w:cstheme="minorHAnsi"/>
        </w:rPr>
        <w:t xml:space="preserve"> allow the user to log in with his/her email id or phone number along with a password.</w:t>
      </w:r>
    </w:p>
    <w:p w:rsidR="009E355E" w:rsidRDefault="009E355E" w:rsidP="00D922D8">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Administrator, End user</w:t>
      </w:r>
    </w:p>
    <w:p w:rsidR="002B15E7" w:rsidRPr="0087305D" w:rsidRDefault="002B15E7" w:rsidP="00D922D8">
      <w:pPr>
        <w:spacing w:line="276" w:lineRule="auto"/>
        <w:rPr>
          <w:rFonts w:asciiTheme="minorHAnsi" w:hAnsiTheme="minorHAnsi" w:cstheme="minorHAnsi"/>
        </w:rPr>
      </w:pPr>
      <w:r>
        <w:rPr>
          <w:rFonts w:asciiTheme="minorHAnsi" w:hAnsiTheme="minorHAnsi" w:cstheme="minorHAnsi"/>
          <w:u w:val="single"/>
        </w:rPr>
        <w:t>Dependent on requirements:</w:t>
      </w:r>
      <w:r w:rsidR="0087305D">
        <w:rPr>
          <w:rFonts w:asciiTheme="minorHAnsi" w:hAnsiTheme="minorHAnsi" w:cstheme="minorHAnsi"/>
        </w:rPr>
        <w:t xml:space="preserve"> --</w:t>
      </w: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 xml:space="preserve">FR2: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sidR="00C12CFD">
        <w:rPr>
          <w:rFonts w:asciiTheme="minorHAnsi" w:hAnsiTheme="minorHAnsi" w:cstheme="minorHAnsi"/>
        </w:rPr>
        <w:t xml:space="preserve"> be able to</w:t>
      </w:r>
      <w:r w:rsidRPr="00D922D8">
        <w:rPr>
          <w:rFonts w:asciiTheme="minorHAnsi" w:hAnsiTheme="minorHAnsi" w:cstheme="minorHAnsi"/>
        </w:rPr>
        <w:t xml:space="preserve"> allow the user to reset the password if he/she forgets it, by sending an OTP to the </w:t>
      </w:r>
      <w:r>
        <w:rPr>
          <w:rFonts w:asciiTheme="minorHAnsi" w:hAnsiTheme="minorHAnsi" w:cstheme="minorHAnsi"/>
        </w:rPr>
        <w:t xml:space="preserve">registered </w:t>
      </w:r>
      <w:r w:rsidRPr="00D922D8">
        <w:rPr>
          <w:rFonts w:asciiTheme="minorHAnsi" w:hAnsiTheme="minorHAnsi" w:cstheme="minorHAnsi"/>
        </w:rPr>
        <w:t>phone number</w:t>
      </w:r>
      <w:r>
        <w:rPr>
          <w:rFonts w:asciiTheme="minorHAnsi" w:hAnsiTheme="minorHAnsi" w:cstheme="minorHAnsi"/>
        </w:rPr>
        <w:t>.</w:t>
      </w:r>
      <w:r w:rsidRPr="00D922D8">
        <w:rPr>
          <w:rFonts w:asciiTheme="minorHAnsi" w:hAnsiTheme="minorHAnsi" w:cstheme="minorHAnsi"/>
        </w:rPr>
        <w:t xml:space="preserve"> </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Registered 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 xml:space="preserve"> FR1</w:t>
      </w:r>
    </w:p>
    <w:p w:rsidR="009E355E" w:rsidRPr="00D922D8" w:rsidRDefault="009E355E" w:rsidP="00D922D8">
      <w:pPr>
        <w:spacing w:line="276" w:lineRule="auto"/>
        <w:rPr>
          <w:rFonts w:asciiTheme="minorHAnsi" w:hAnsiTheme="minorHAnsi" w:cstheme="minorHAnsi"/>
        </w:rPr>
      </w:pPr>
    </w:p>
    <w:p w:rsidR="009E355E" w:rsidRDefault="00D922D8" w:rsidP="009E355E">
      <w:pPr>
        <w:spacing w:line="276" w:lineRule="auto"/>
        <w:rPr>
          <w:rFonts w:asciiTheme="minorHAnsi" w:hAnsiTheme="minorHAnsi" w:cstheme="minorHAnsi"/>
        </w:rPr>
      </w:pPr>
      <w:r w:rsidRPr="00D922D8">
        <w:rPr>
          <w:rFonts w:asciiTheme="minorHAnsi" w:hAnsiTheme="minorHAnsi" w:cstheme="minorHAnsi"/>
          <w:b/>
        </w:rPr>
        <w:t xml:space="preserve">FR3: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 display the list of all the</w:t>
      </w:r>
      <w:r w:rsidR="00641F82">
        <w:rPr>
          <w:rFonts w:asciiTheme="minorHAnsi" w:hAnsiTheme="minorHAnsi" w:cstheme="minorHAnsi"/>
        </w:rPr>
        <w:t xml:space="preserve"> movies currently running in theatres with their location </w:t>
      </w:r>
      <w:proofErr w:type="spellStart"/>
      <w:r w:rsidR="00641F82">
        <w:rPr>
          <w:rFonts w:asciiTheme="minorHAnsi" w:hAnsiTheme="minorHAnsi" w:cstheme="minorHAnsi"/>
        </w:rPr>
        <w:t>i.e</w:t>
      </w:r>
      <w:proofErr w:type="spellEnd"/>
      <w:r w:rsidR="00641F82">
        <w:rPr>
          <w:rFonts w:asciiTheme="minorHAnsi" w:hAnsiTheme="minorHAnsi" w:cstheme="minorHAnsi"/>
        </w:rPr>
        <w:t xml:space="preserve"> the name of multiplex</w:t>
      </w:r>
      <w:r w:rsidRPr="00D922D8">
        <w:rPr>
          <w:rFonts w:asciiTheme="minorHAnsi" w:hAnsiTheme="minorHAnsi" w:cstheme="minorHAnsi"/>
        </w:rPr>
        <w:t>. The list should contain the name, rating, and cast &amp; crew details</w:t>
      </w:r>
      <w:r w:rsidR="00641F82">
        <w:rPr>
          <w:rFonts w:asciiTheme="minorHAnsi" w:hAnsiTheme="minorHAnsi" w:cstheme="minorHAnsi"/>
        </w:rPr>
        <w:t xml:space="preserve"> of the movie</w:t>
      </w:r>
      <w:r>
        <w:rPr>
          <w:rFonts w:asciiTheme="minorHAnsi" w:hAnsiTheme="minorHAnsi" w:cstheme="minorHAnsi"/>
        </w:rPr>
        <w:t>.</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 xml:space="preserve"> </w:t>
      </w: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Admin, </w:t>
      </w:r>
      <w:r w:rsidR="00876CDB">
        <w:rPr>
          <w:rFonts w:asciiTheme="minorHAnsi" w:hAnsiTheme="minorHAnsi" w:cstheme="minorHAnsi"/>
        </w:rPr>
        <w:t xml:space="preserve">Registered </w:t>
      </w:r>
      <w:r w:rsidR="002B15E7">
        <w:rPr>
          <w:rFonts w:asciiTheme="minorHAnsi" w:hAnsiTheme="minorHAnsi" w:cstheme="minorHAnsi"/>
        </w:rPr>
        <w:t>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FR1, FR2</w:t>
      </w:r>
    </w:p>
    <w:p w:rsidR="00D922D8" w:rsidRPr="00D922D8" w:rsidRDefault="00D922D8" w:rsidP="00D922D8">
      <w:pPr>
        <w:spacing w:line="276" w:lineRule="auto"/>
        <w:rPr>
          <w:rFonts w:asciiTheme="minorHAnsi" w:hAnsiTheme="minorHAnsi" w:cstheme="minorHAnsi"/>
        </w:rPr>
      </w:pP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FR4</w:t>
      </w:r>
      <w:r w:rsidRPr="00D922D8">
        <w:rPr>
          <w:rFonts w:asciiTheme="minorHAnsi" w:hAnsiTheme="minorHAnsi" w:cstheme="minorHAnsi"/>
        </w:rPr>
        <w:t xml:space="preserve">: The </w:t>
      </w:r>
      <w:r>
        <w:rPr>
          <w:rFonts w:asciiTheme="minorHAnsi" w:hAnsiTheme="minorHAnsi" w:cstheme="minorHAnsi"/>
        </w:rPr>
        <w:t>software</w:t>
      </w:r>
      <w:r w:rsidRPr="00D922D8">
        <w:rPr>
          <w:rFonts w:asciiTheme="minorHAnsi" w:hAnsiTheme="minorHAnsi" w:cstheme="minorHAnsi"/>
        </w:rPr>
        <w:t xml:space="preserve"> should </w:t>
      </w:r>
      <w:r w:rsidR="00C12CFD">
        <w:rPr>
          <w:rFonts w:asciiTheme="minorHAnsi" w:hAnsiTheme="minorHAnsi" w:cstheme="minorHAnsi"/>
        </w:rPr>
        <w:t xml:space="preserve">be able to </w:t>
      </w:r>
      <w:r w:rsidRPr="00D922D8">
        <w:rPr>
          <w:rFonts w:asciiTheme="minorHAnsi" w:hAnsiTheme="minorHAnsi" w:cstheme="minorHAnsi"/>
        </w:rPr>
        <w:t>allow the user to select a movie according to his/her choice.</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876CDB">
        <w:rPr>
          <w:rFonts w:asciiTheme="minorHAnsi" w:hAnsiTheme="minorHAnsi" w:cstheme="minorHAnsi"/>
        </w:rPr>
        <w:t xml:space="preserve"> Registered </w:t>
      </w:r>
      <w:r w:rsidR="002B15E7">
        <w:rPr>
          <w:rFonts w:asciiTheme="minorHAnsi" w:hAnsiTheme="minorHAnsi" w:cstheme="minorHAnsi"/>
        </w:rPr>
        <w:t>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 xml:space="preserve"> FR3</w:t>
      </w:r>
    </w:p>
    <w:p w:rsidR="009E355E" w:rsidRPr="00D922D8" w:rsidRDefault="009E355E" w:rsidP="00D922D8">
      <w:pPr>
        <w:spacing w:line="276" w:lineRule="auto"/>
        <w:rPr>
          <w:rFonts w:asciiTheme="minorHAnsi" w:hAnsiTheme="minorHAnsi" w:cstheme="minorHAnsi"/>
        </w:rPr>
      </w:pPr>
    </w:p>
    <w:p w:rsidR="00C12CFD" w:rsidRDefault="00D922D8" w:rsidP="00D922D8">
      <w:pPr>
        <w:spacing w:line="276" w:lineRule="auto"/>
        <w:rPr>
          <w:rFonts w:asciiTheme="minorHAnsi" w:hAnsiTheme="minorHAnsi" w:cstheme="minorHAnsi"/>
        </w:rPr>
      </w:pPr>
      <w:r w:rsidRPr="00D922D8">
        <w:rPr>
          <w:rFonts w:asciiTheme="minorHAnsi" w:hAnsiTheme="minorHAnsi" w:cstheme="minorHAnsi"/>
          <w:b/>
        </w:rPr>
        <w:t>FR5</w:t>
      </w:r>
      <w:r w:rsidRPr="00D922D8">
        <w:rPr>
          <w:rFonts w:asciiTheme="minorHAnsi" w:hAnsiTheme="minorHAnsi" w:cstheme="minorHAnsi"/>
        </w:rPr>
        <w:t>: After selecting t</w:t>
      </w:r>
      <w:r w:rsidR="00C12CFD">
        <w:rPr>
          <w:rFonts w:asciiTheme="minorHAnsi" w:hAnsiTheme="minorHAnsi" w:cstheme="minorHAnsi"/>
        </w:rPr>
        <w:t>he movie, the software</w:t>
      </w:r>
      <w:r w:rsidRPr="00D922D8">
        <w:rPr>
          <w:rFonts w:asciiTheme="minorHAnsi" w:hAnsiTheme="minorHAnsi" w:cstheme="minorHAnsi"/>
        </w:rPr>
        <w:t xml:space="preserve"> should</w:t>
      </w:r>
      <w:r w:rsidR="00C12CFD">
        <w:rPr>
          <w:rFonts w:asciiTheme="minorHAnsi" w:hAnsiTheme="minorHAnsi" w:cstheme="minorHAnsi"/>
        </w:rPr>
        <w:t xml:space="preserve"> be able to</w:t>
      </w:r>
      <w:r w:rsidRPr="00D922D8">
        <w:rPr>
          <w:rFonts w:asciiTheme="minorHAnsi" w:hAnsiTheme="minorHAnsi" w:cstheme="minorHAnsi"/>
        </w:rPr>
        <w:t xml:space="preserve"> display the venues, timings, and</w:t>
      </w:r>
      <w:r w:rsidR="00C12CFD">
        <w:rPr>
          <w:rFonts w:asciiTheme="minorHAnsi" w:hAnsiTheme="minorHAnsi" w:cstheme="minorHAnsi"/>
        </w:rPr>
        <w:t xml:space="preserve"> the seats available and allow the user to select as many seats as he wants according to his choice.</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End 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6CDB">
        <w:rPr>
          <w:rFonts w:asciiTheme="minorHAnsi" w:hAnsiTheme="minorHAnsi" w:cstheme="minorHAnsi"/>
        </w:rPr>
        <w:t>FR1,</w:t>
      </w:r>
      <w:r w:rsidR="0087305D">
        <w:rPr>
          <w:rFonts w:asciiTheme="minorHAnsi" w:hAnsiTheme="minorHAnsi" w:cstheme="minorHAnsi"/>
        </w:rPr>
        <w:t xml:space="preserve"> FR4</w:t>
      </w:r>
    </w:p>
    <w:p w:rsidR="009E355E" w:rsidRDefault="009E355E" w:rsidP="00D922D8">
      <w:pPr>
        <w:spacing w:line="276" w:lineRule="auto"/>
        <w:rPr>
          <w:rFonts w:asciiTheme="minorHAnsi" w:hAnsiTheme="minorHAnsi" w:cstheme="minorHAnsi"/>
        </w:rPr>
      </w:pP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 xml:space="preserve">FR6: </w:t>
      </w:r>
      <w:r w:rsidRPr="00D922D8">
        <w:rPr>
          <w:rFonts w:asciiTheme="minorHAnsi" w:hAnsiTheme="minorHAnsi" w:cstheme="minorHAnsi"/>
        </w:rPr>
        <w:t xml:space="preserve">The </w:t>
      </w:r>
      <w:r>
        <w:rPr>
          <w:rFonts w:asciiTheme="minorHAnsi" w:hAnsiTheme="minorHAnsi" w:cstheme="minorHAnsi"/>
        </w:rPr>
        <w:t>software</w:t>
      </w:r>
      <w:r w:rsidRPr="00D922D8">
        <w:rPr>
          <w:rFonts w:asciiTheme="minorHAnsi" w:hAnsiTheme="minorHAnsi" w:cstheme="minorHAnsi"/>
        </w:rPr>
        <w:t xml:space="preserve"> should</w:t>
      </w:r>
      <w:r w:rsidR="00641F82">
        <w:rPr>
          <w:rFonts w:asciiTheme="minorHAnsi" w:hAnsiTheme="minorHAnsi" w:cstheme="minorHAnsi"/>
        </w:rPr>
        <w:t xml:space="preserve"> be able to</w:t>
      </w:r>
      <w:r w:rsidRPr="00D922D8">
        <w:rPr>
          <w:rFonts w:asciiTheme="minorHAnsi" w:hAnsiTheme="minorHAnsi" w:cstheme="minorHAnsi"/>
        </w:rPr>
        <w:t xml:space="preserve"> </w:t>
      </w:r>
      <w:r w:rsidR="00C12CFD">
        <w:rPr>
          <w:rFonts w:asciiTheme="minorHAnsi" w:hAnsiTheme="minorHAnsi" w:cstheme="minorHAnsi"/>
        </w:rPr>
        <w:t>allow the use</w:t>
      </w:r>
      <w:r w:rsidR="0087305D">
        <w:rPr>
          <w:rFonts w:asciiTheme="minorHAnsi" w:hAnsiTheme="minorHAnsi" w:cstheme="minorHAnsi"/>
        </w:rPr>
        <w:t>r</w:t>
      </w:r>
      <w:r w:rsidR="00C12CFD">
        <w:rPr>
          <w:rFonts w:asciiTheme="minorHAnsi" w:hAnsiTheme="minorHAnsi" w:cstheme="minorHAnsi"/>
        </w:rPr>
        <w:t xml:space="preserve"> to make payment.</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Registered 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FR1, FR4, FR5</w:t>
      </w:r>
    </w:p>
    <w:p w:rsidR="009E355E" w:rsidRPr="00D922D8" w:rsidRDefault="009E355E" w:rsidP="00D922D8">
      <w:pPr>
        <w:spacing w:line="276" w:lineRule="auto"/>
        <w:rPr>
          <w:rFonts w:asciiTheme="minorHAnsi" w:hAnsiTheme="minorHAnsi" w:cstheme="minorHAnsi"/>
        </w:rPr>
      </w:pP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 xml:space="preserve">FR7: </w:t>
      </w:r>
      <w:r w:rsidR="002B15E7">
        <w:rPr>
          <w:rFonts w:asciiTheme="minorHAnsi" w:hAnsiTheme="minorHAnsi" w:cstheme="minorHAnsi"/>
        </w:rPr>
        <w:t>The software should be able to allow the admin to add new movie</w:t>
      </w:r>
      <w:r w:rsidR="0087305D">
        <w:rPr>
          <w:rFonts w:asciiTheme="minorHAnsi" w:hAnsiTheme="minorHAnsi" w:cstheme="minorHAnsi"/>
        </w:rPr>
        <w:t>s</w:t>
      </w:r>
      <w:r w:rsidR="002B15E7">
        <w:rPr>
          <w:rFonts w:asciiTheme="minorHAnsi" w:hAnsiTheme="minorHAnsi" w:cstheme="minorHAnsi"/>
        </w:rPr>
        <w:t xml:space="preserve"> and movie schedules.</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Admin</w:t>
      </w:r>
    </w:p>
    <w:p w:rsidR="0087305D"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 xml:space="preserve"> --</w:t>
      </w:r>
    </w:p>
    <w:p w:rsidR="009E355E" w:rsidRPr="00D922D8" w:rsidRDefault="009E355E" w:rsidP="00D922D8">
      <w:pPr>
        <w:spacing w:line="276" w:lineRule="auto"/>
        <w:rPr>
          <w:rFonts w:asciiTheme="minorHAnsi" w:hAnsiTheme="minorHAnsi" w:cstheme="minorHAnsi"/>
        </w:rPr>
      </w:pP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FR8</w:t>
      </w:r>
      <w:r w:rsidR="00641F82" w:rsidRPr="00D922D8">
        <w:rPr>
          <w:rFonts w:asciiTheme="minorHAnsi" w:hAnsiTheme="minorHAnsi" w:cstheme="minorHAnsi"/>
          <w:b/>
        </w:rPr>
        <w:t xml:space="preserve">: </w:t>
      </w:r>
      <w:r w:rsidR="00641F82" w:rsidRPr="00D922D8">
        <w:rPr>
          <w:rFonts w:asciiTheme="minorHAnsi" w:hAnsiTheme="minorHAnsi" w:cstheme="minorHAnsi"/>
        </w:rPr>
        <w:t xml:space="preserve">The </w:t>
      </w:r>
      <w:r w:rsidR="00641F82">
        <w:rPr>
          <w:rFonts w:asciiTheme="minorHAnsi" w:hAnsiTheme="minorHAnsi" w:cstheme="minorHAnsi"/>
        </w:rPr>
        <w:t>software</w:t>
      </w:r>
      <w:r w:rsidR="00641F82" w:rsidRPr="00D922D8">
        <w:rPr>
          <w:rFonts w:asciiTheme="minorHAnsi" w:hAnsiTheme="minorHAnsi" w:cstheme="minorHAnsi"/>
        </w:rPr>
        <w:t xml:space="preserve"> should </w:t>
      </w:r>
      <w:r w:rsidR="00C12CFD">
        <w:rPr>
          <w:rFonts w:asciiTheme="minorHAnsi" w:hAnsiTheme="minorHAnsi" w:cstheme="minorHAnsi"/>
        </w:rPr>
        <w:t xml:space="preserve">be able to </w:t>
      </w:r>
      <w:r w:rsidR="00641F82" w:rsidRPr="00D922D8">
        <w:rPr>
          <w:rFonts w:asciiTheme="minorHAnsi" w:hAnsiTheme="minorHAnsi" w:cstheme="minorHAnsi"/>
        </w:rPr>
        <w:t>display the confirmed tickets, containing the venue, timing and seats</w:t>
      </w:r>
      <w:r w:rsidR="00641F82">
        <w:rPr>
          <w:rFonts w:asciiTheme="minorHAnsi" w:hAnsiTheme="minorHAnsi" w:cstheme="minorHAnsi"/>
        </w:rPr>
        <w:t xml:space="preserve"> details</w:t>
      </w:r>
      <w:r w:rsidR="00641F82" w:rsidRPr="00D922D8">
        <w:rPr>
          <w:rFonts w:asciiTheme="minorHAnsi" w:hAnsiTheme="minorHAnsi" w:cstheme="minorHAnsi"/>
        </w:rPr>
        <w:t xml:space="preserve"> if the payment is successful</w:t>
      </w:r>
      <w:r w:rsidR="00641F82">
        <w:rPr>
          <w:rFonts w:asciiTheme="minorHAnsi" w:hAnsiTheme="minorHAnsi" w:cstheme="minorHAnsi"/>
        </w:rPr>
        <w:t>.</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Admin, Registered user</w:t>
      </w:r>
    </w:p>
    <w:p w:rsidR="009E355E"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 xml:space="preserve"> FR1, FR6</w:t>
      </w:r>
    </w:p>
    <w:p w:rsidR="0087305D" w:rsidRDefault="0087305D" w:rsidP="009E355E">
      <w:pPr>
        <w:spacing w:line="276" w:lineRule="auto"/>
        <w:rPr>
          <w:rFonts w:asciiTheme="minorHAnsi" w:hAnsiTheme="minorHAnsi" w:cstheme="minorHAnsi"/>
        </w:rPr>
      </w:pPr>
    </w:p>
    <w:p w:rsidR="0087305D" w:rsidRPr="00D922D8" w:rsidRDefault="0087305D" w:rsidP="009E355E">
      <w:pPr>
        <w:spacing w:line="276" w:lineRule="auto"/>
        <w:rPr>
          <w:rFonts w:asciiTheme="minorHAnsi" w:hAnsiTheme="minorHAnsi" w:cstheme="minorHAnsi"/>
        </w:rPr>
      </w:pPr>
    </w:p>
    <w:p w:rsidR="009E355E" w:rsidRPr="00D922D8" w:rsidRDefault="009E355E" w:rsidP="00D922D8">
      <w:pPr>
        <w:spacing w:line="276" w:lineRule="auto"/>
        <w:rPr>
          <w:rFonts w:asciiTheme="minorHAnsi" w:hAnsiTheme="minorHAnsi" w:cstheme="minorHAnsi"/>
        </w:rPr>
      </w:pPr>
    </w:p>
    <w:p w:rsidR="00EA70F8" w:rsidRDefault="00D922D8" w:rsidP="00D922D8">
      <w:pPr>
        <w:spacing w:line="276" w:lineRule="auto"/>
        <w:rPr>
          <w:rFonts w:asciiTheme="minorHAnsi" w:hAnsiTheme="minorHAnsi" w:cstheme="minorHAnsi"/>
        </w:rPr>
      </w:pPr>
      <w:r w:rsidRPr="00D922D8">
        <w:rPr>
          <w:rFonts w:asciiTheme="minorHAnsi" w:hAnsiTheme="minorHAnsi" w:cstheme="minorHAnsi"/>
          <w:b/>
        </w:rPr>
        <w:t>FR9</w:t>
      </w:r>
      <w:r w:rsidR="00641F82" w:rsidRPr="00D922D8">
        <w:rPr>
          <w:rFonts w:asciiTheme="minorHAnsi" w:hAnsiTheme="minorHAnsi" w:cstheme="minorHAnsi"/>
          <w:b/>
        </w:rPr>
        <w:t xml:space="preserve">: </w:t>
      </w:r>
      <w:r w:rsidR="00641F82" w:rsidRPr="00D922D8">
        <w:rPr>
          <w:rFonts w:asciiTheme="minorHAnsi" w:hAnsiTheme="minorHAnsi" w:cstheme="minorHAnsi"/>
        </w:rPr>
        <w:t xml:space="preserve">The </w:t>
      </w:r>
      <w:r w:rsidR="00641F82">
        <w:rPr>
          <w:rFonts w:asciiTheme="minorHAnsi" w:hAnsiTheme="minorHAnsi" w:cstheme="minorHAnsi"/>
        </w:rPr>
        <w:t>software</w:t>
      </w:r>
      <w:r w:rsidR="00641F82" w:rsidRPr="00D922D8">
        <w:rPr>
          <w:rFonts w:asciiTheme="minorHAnsi" w:hAnsiTheme="minorHAnsi" w:cstheme="minorHAnsi"/>
        </w:rPr>
        <w:t xml:space="preserve"> should have an order history which will contain a record of all</w:t>
      </w:r>
      <w:r w:rsidR="00EA70F8">
        <w:rPr>
          <w:rFonts w:asciiTheme="minorHAnsi" w:hAnsiTheme="minorHAnsi" w:cstheme="minorHAnsi"/>
        </w:rPr>
        <w:t xml:space="preserve"> the tickets booked by the user in the past.</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Registered 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305D">
        <w:rPr>
          <w:rFonts w:asciiTheme="minorHAnsi" w:hAnsiTheme="minorHAnsi" w:cstheme="minorHAnsi"/>
        </w:rPr>
        <w:t xml:space="preserve"> FR1, FR6, FR8</w:t>
      </w:r>
    </w:p>
    <w:p w:rsidR="009E355E" w:rsidRDefault="009E355E" w:rsidP="00D922D8">
      <w:pPr>
        <w:spacing w:line="276" w:lineRule="auto"/>
        <w:rPr>
          <w:rFonts w:asciiTheme="minorHAnsi" w:hAnsiTheme="minorHAnsi" w:cstheme="minorHAnsi"/>
        </w:rPr>
      </w:pPr>
    </w:p>
    <w:p w:rsidR="00D922D8" w:rsidRDefault="00D922D8" w:rsidP="00D922D8">
      <w:pPr>
        <w:spacing w:line="276" w:lineRule="auto"/>
        <w:rPr>
          <w:rFonts w:asciiTheme="minorHAnsi" w:hAnsiTheme="minorHAnsi" w:cstheme="minorHAnsi"/>
        </w:rPr>
      </w:pPr>
      <w:r w:rsidRPr="00D922D8">
        <w:rPr>
          <w:rFonts w:asciiTheme="minorHAnsi" w:hAnsiTheme="minorHAnsi" w:cstheme="minorHAnsi"/>
          <w:b/>
        </w:rPr>
        <w:t>FR10</w:t>
      </w:r>
      <w:r w:rsidR="00641F82" w:rsidRPr="00D922D8">
        <w:rPr>
          <w:rFonts w:asciiTheme="minorHAnsi" w:hAnsiTheme="minorHAnsi" w:cstheme="minorHAnsi"/>
          <w:b/>
        </w:rPr>
        <w:t xml:space="preserve">: </w:t>
      </w:r>
      <w:r w:rsidR="00641F82" w:rsidRPr="00D922D8">
        <w:rPr>
          <w:rFonts w:asciiTheme="minorHAnsi" w:hAnsiTheme="minorHAnsi" w:cstheme="minorHAnsi"/>
        </w:rPr>
        <w:t xml:space="preserve">The </w:t>
      </w:r>
      <w:r w:rsidR="00641F82">
        <w:rPr>
          <w:rFonts w:asciiTheme="minorHAnsi" w:hAnsiTheme="minorHAnsi" w:cstheme="minorHAnsi"/>
        </w:rPr>
        <w:t>software</w:t>
      </w:r>
      <w:r w:rsidR="00641F82" w:rsidRPr="00D922D8">
        <w:rPr>
          <w:rFonts w:asciiTheme="minorHAnsi" w:hAnsiTheme="minorHAnsi" w:cstheme="minorHAnsi"/>
        </w:rPr>
        <w:t xml:space="preserve"> should </w:t>
      </w:r>
      <w:r w:rsidR="00EA70F8">
        <w:rPr>
          <w:rFonts w:asciiTheme="minorHAnsi" w:hAnsiTheme="minorHAnsi" w:cstheme="minorHAnsi"/>
        </w:rPr>
        <w:t xml:space="preserve">be able to </w:t>
      </w:r>
      <w:r w:rsidR="00641F82" w:rsidRPr="00D922D8">
        <w:rPr>
          <w:rFonts w:asciiTheme="minorHAnsi" w:hAnsiTheme="minorHAnsi" w:cstheme="minorHAnsi"/>
        </w:rPr>
        <w:t xml:space="preserve">allow the user to cancel the </w:t>
      </w:r>
      <w:r w:rsidR="00641F82">
        <w:rPr>
          <w:rFonts w:asciiTheme="minorHAnsi" w:hAnsiTheme="minorHAnsi" w:cstheme="minorHAnsi"/>
        </w:rPr>
        <w:t>tickets following which a refund</w:t>
      </w:r>
      <w:r w:rsidR="00EA70F8">
        <w:rPr>
          <w:rFonts w:asciiTheme="minorHAnsi" w:hAnsiTheme="minorHAnsi" w:cstheme="minorHAnsi"/>
        </w:rPr>
        <w:t xml:space="preserve"> should be initiated</w:t>
      </w:r>
      <w:r w:rsidR="00641F82">
        <w:rPr>
          <w:rFonts w:asciiTheme="minorHAnsi" w:hAnsiTheme="minorHAnsi" w:cstheme="minorHAnsi"/>
        </w:rPr>
        <w:t>.</w:t>
      </w:r>
    </w:p>
    <w:p w:rsidR="009E355E" w:rsidRDefault="009E355E" w:rsidP="009E355E">
      <w:pPr>
        <w:spacing w:line="276" w:lineRule="auto"/>
        <w:rPr>
          <w:rFonts w:asciiTheme="minorHAnsi" w:hAnsiTheme="minorHAnsi" w:cstheme="minorHAnsi"/>
        </w:rPr>
      </w:pPr>
      <w:r w:rsidRPr="009E355E">
        <w:rPr>
          <w:rFonts w:asciiTheme="minorHAnsi" w:hAnsiTheme="minorHAnsi" w:cstheme="minorHAnsi"/>
          <w:u w:val="single"/>
        </w:rPr>
        <w:t>Stakeholders</w:t>
      </w:r>
      <w:r>
        <w:rPr>
          <w:rFonts w:asciiTheme="minorHAnsi" w:hAnsiTheme="minorHAnsi" w:cstheme="minorHAnsi"/>
          <w:u w:val="single"/>
        </w:rPr>
        <w:t xml:space="preserve"> owning the requirements</w:t>
      </w:r>
      <w:r>
        <w:rPr>
          <w:rFonts w:asciiTheme="minorHAnsi" w:hAnsiTheme="minorHAnsi" w:cstheme="minorHAnsi"/>
        </w:rPr>
        <w:t>:</w:t>
      </w:r>
      <w:r w:rsidR="002B15E7">
        <w:rPr>
          <w:rFonts w:asciiTheme="minorHAnsi" w:hAnsiTheme="minorHAnsi" w:cstheme="minorHAnsi"/>
        </w:rPr>
        <w:t xml:space="preserve"> Registered user</w:t>
      </w:r>
    </w:p>
    <w:p w:rsidR="009E355E" w:rsidRPr="00D922D8" w:rsidRDefault="002B15E7" w:rsidP="009E355E">
      <w:pPr>
        <w:spacing w:line="276" w:lineRule="auto"/>
        <w:rPr>
          <w:rFonts w:asciiTheme="minorHAnsi" w:hAnsiTheme="minorHAnsi" w:cstheme="minorHAnsi"/>
        </w:rPr>
      </w:pPr>
      <w:r>
        <w:rPr>
          <w:rFonts w:asciiTheme="minorHAnsi" w:hAnsiTheme="minorHAnsi" w:cstheme="minorHAnsi"/>
          <w:u w:val="single"/>
        </w:rPr>
        <w:t>Dependent on Requirements</w:t>
      </w:r>
      <w:r w:rsidR="009E355E">
        <w:rPr>
          <w:rFonts w:asciiTheme="minorHAnsi" w:hAnsiTheme="minorHAnsi" w:cstheme="minorHAnsi"/>
        </w:rPr>
        <w:t>:</w:t>
      </w:r>
      <w:r w:rsidR="00876CDB">
        <w:rPr>
          <w:rFonts w:asciiTheme="minorHAnsi" w:hAnsiTheme="minorHAnsi" w:cstheme="minorHAnsi"/>
        </w:rPr>
        <w:t xml:space="preserve"> FR1, FR6, FR9</w:t>
      </w:r>
    </w:p>
    <w:p w:rsidR="009E355E" w:rsidRDefault="009E355E" w:rsidP="00D922D8">
      <w:pPr>
        <w:spacing w:line="276" w:lineRule="auto"/>
        <w:rPr>
          <w:rFonts w:asciiTheme="minorHAnsi" w:hAnsiTheme="minorHAnsi" w:cstheme="minorHAnsi"/>
        </w:rPr>
      </w:pPr>
    </w:p>
    <w:p w:rsidR="00D922D8" w:rsidRDefault="001F5A75" w:rsidP="001F5A75">
      <w:pPr>
        <w:tabs>
          <w:tab w:val="left" w:pos="1335"/>
        </w:tabs>
        <w:spacing w:line="276" w:lineRule="auto"/>
        <w:jc w:val="both"/>
        <w:rPr>
          <w:rFonts w:asciiTheme="minorHAnsi" w:hAnsiTheme="minorHAnsi" w:cstheme="minorHAnsi"/>
          <w:b/>
          <w:sz w:val="22"/>
          <w:szCs w:val="22"/>
        </w:rPr>
      </w:pPr>
      <w:r w:rsidRPr="00D922D8">
        <w:rPr>
          <w:rFonts w:asciiTheme="minorHAnsi" w:hAnsiTheme="minorHAnsi" w:cstheme="minorHAnsi"/>
          <w:b/>
          <w:sz w:val="22"/>
          <w:szCs w:val="22"/>
        </w:rPr>
        <w:t>B1.3 Non- Functional requirements specifications</w:t>
      </w:r>
    </w:p>
    <w:p w:rsidR="009C3C82" w:rsidRDefault="00C12CFD" w:rsidP="009C3C82">
      <w:pPr>
        <w:tabs>
          <w:tab w:val="left" w:pos="1335"/>
        </w:tabs>
        <w:spacing w:line="276" w:lineRule="auto"/>
        <w:jc w:val="both"/>
        <w:rPr>
          <w:rFonts w:asciiTheme="minorHAnsi" w:hAnsiTheme="minorHAnsi" w:cstheme="minorHAnsi"/>
          <w:b/>
          <w:sz w:val="22"/>
          <w:szCs w:val="22"/>
        </w:rPr>
      </w:pPr>
      <w:r w:rsidRPr="00C12CFD">
        <w:rPr>
          <w:rFonts w:asciiTheme="minorHAnsi" w:hAnsiTheme="minorHAnsi" w:cstheme="minorHAnsi"/>
          <w:b/>
        </w:rPr>
        <w:t>NFR1</w:t>
      </w:r>
      <w:r w:rsidRPr="00C12CFD">
        <w:rPr>
          <w:rFonts w:asciiTheme="minorHAnsi" w:hAnsiTheme="minorHAnsi" w:cstheme="minorHAnsi"/>
        </w:rPr>
        <w:t xml:space="preserve">: </w:t>
      </w:r>
      <w:r w:rsidR="009C3C82" w:rsidRPr="00C12CFD">
        <w:rPr>
          <w:rFonts w:asciiTheme="minorHAnsi" w:hAnsiTheme="minorHAnsi" w:cstheme="minorHAnsi"/>
        </w:rPr>
        <w:t xml:space="preserve">The </w:t>
      </w:r>
      <w:r w:rsidR="009C3C82">
        <w:rPr>
          <w:rFonts w:asciiTheme="minorHAnsi" w:hAnsiTheme="minorHAnsi" w:cstheme="minorHAnsi"/>
        </w:rPr>
        <w:t>software</w:t>
      </w:r>
      <w:r w:rsidR="009C3C82" w:rsidRPr="00C12CFD">
        <w:rPr>
          <w:rFonts w:asciiTheme="minorHAnsi" w:hAnsiTheme="minorHAnsi" w:cstheme="minorHAnsi"/>
        </w:rPr>
        <w:t xml:space="preserve"> should be user friendly.</w:t>
      </w:r>
    </w:p>
    <w:p w:rsidR="00C12CFD" w:rsidRPr="00C12CFD" w:rsidRDefault="00C12CFD" w:rsidP="00C12CFD">
      <w:pPr>
        <w:spacing w:line="276" w:lineRule="auto"/>
        <w:rPr>
          <w:rFonts w:asciiTheme="minorHAnsi" w:hAnsiTheme="minorHAnsi" w:cstheme="minorHAnsi"/>
        </w:rPr>
      </w:pPr>
      <w:r w:rsidRPr="00C12CFD">
        <w:rPr>
          <w:rFonts w:asciiTheme="minorHAnsi" w:hAnsiTheme="minorHAnsi" w:cstheme="minorHAnsi"/>
          <w:b/>
        </w:rPr>
        <w:t>NFR2:</w:t>
      </w:r>
      <w:r>
        <w:rPr>
          <w:rFonts w:asciiTheme="minorHAnsi" w:hAnsiTheme="minorHAnsi" w:cstheme="minorHAnsi"/>
          <w:b/>
        </w:rPr>
        <w:t xml:space="preserve"> </w:t>
      </w:r>
      <w:r w:rsidR="009C3C82" w:rsidRPr="00C12CFD">
        <w:rPr>
          <w:rFonts w:asciiTheme="minorHAnsi" w:hAnsiTheme="minorHAnsi" w:cstheme="minorHAnsi"/>
        </w:rPr>
        <w:t xml:space="preserve">The </w:t>
      </w:r>
      <w:r w:rsidR="009C3C82">
        <w:rPr>
          <w:rFonts w:asciiTheme="minorHAnsi" w:hAnsiTheme="minorHAnsi" w:cstheme="minorHAnsi"/>
        </w:rPr>
        <w:t xml:space="preserve">software should have a modern, </w:t>
      </w:r>
      <w:r w:rsidR="009C3C82" w:rsidRPr="009C3C82">
        <w:rPr>
          <w:rFonts w:asciiTheme="minorHAnsi" w:hAnsiTheme="minorHAnsi" w:cstheme="minorHAnsi"/>
        </w:rPr>
        <w:t>precise and accurate</w:t>
      </w:r>
      <w:r w:rsidR="009C3C82">
        <w:rPr>
          <w:rFonts w:asciiTheme="minorHAnsi" w:hAnsiTheme="minorHAnsi" w:cstheme="minorHAnsi"/>
        </w:rPr>
        <w:t>.</w:t>
      </w:r>
    </w:p>
    <w:p w:rsidR="009C3C82" w:rsidRPr="00C12CFD" w:rsidRDefault="00C12CFD" w:rsidP="009C3C82">
      <w:pPr>
        <w:spacing w:line="276" w:lineRule="auto"/>
        <w:rPr>
          <w:rFonts w:asciiTheme="minorHAnsi" w:hAnsiTheme="minorHAnsi" w:cstheme="minorHAnsi"/>
        </w:rPr>
      </w:pPr>
      <w:r w:rsidRPr="00C12CFD">
        <w:rPr>
          <w:rFonts w:asciiTheme="minorHAnsi" w:hAnsiTheme="minorHAnsi" w:cstheme="minorHAnsi"/>
          <w:b/>
        </w:rPr>
        <w:t>NFR3:</w:t>
      </w:r>
      <w:r>
        <w:rPr>
          <w:rFonts w:asciiTheme="minorHAnsi" w:hAnsiTheme="minorHAnsi" w:cstheme="minorHAnsi"/>
          <w:b/>
        </w:rPr>
        <w:t xml:space="preserve"> </w:t>
      </w:r>
      <w:r w:rsidR="009C3C82" w:rsidRPr="00C12CFD">
        <w:rPr>
          <w:rFonts w:asciiTheme="minorHAnsi" w:hAnsiTheme="minorHAnsi" w:cstheme="minorHAnsi"/>
        </w:rPr>
        <w:t xml:space="preserve">The </w:t>
      </w:r>
      <w:r w:rsidR="009C3C82">
        <w:rPr>
          <w:rFonts w:asciiTheme="minorHAnsi" w:hAnsiTheme="minorHAnsi" w:cstheme="minorHAnsi"/>
        </w:rPr>
        <w:t>software</w:t>
      </w:r>
      <w:r w:rsidR="009C3C82" w:rsidRPr="00C12CFD">
        <w:rPr>
          <w:rFonts w:asciiTheme="minorHAnsi" w:hAnsiTheme="minorHAnsi" w:cstheme="minorHAnsi"/>
        </w:rPr>
        <w:t xml:space="preserve"> should have a safe and secure payment environment.</w:t>
      </w:r>
    </w:p>
    <w:p w:rsidR="009C3C82" w:rsidRPr="00C12CFD" w:rsidRDefault="00C12CFD" w:rsidP="009C3C82">
      <w:pPr>
        <w:tabs>
          <w:tab w:val="left" w:pos="1335"/>
        </w:tabs>
        <w:spacing w:line="276" w:lineRule="auto"/>
        <w:jc w:val="both"/>
        <w:rPr>
          <w:rFonts w:asciiTheme="minorHAnsi" w:hAnsiTheme="minorHAnsi" w:cstheme="minorHAnsi"/>
          <w:sz w:val="22"/>
          <w:szCs w:val="22"/>
        </w:rPr>
      </w:pPr>
      <w:r w:rsidRPr="00C12CFD">
        <w:rPr>
          <w:rFonts w:asciiTheme="minorHAnsi" w:hAnsiTheme="minorHAnsi" w:cstheme="minorHAnsi"/>
          <w:b/>
        </w:rPr>
        <w:t>NFR4:</w:t>
      </w:r>
      <w:r>
        <w:rPr>
          <w:rFonts w:asciiTheme="minorHAnsi" w:hAnsiTheme="minorHAnsi" w:cstheme="minorHAnsi"/>
          <w:b/>
        </w:rPr>
        <w:t xml:space="preserve"> </w:t>
      </w:r>
      <w:r w:rsidR="009C3C82" w:rsidRPr="00C12CFD">
        <w:rPr>
          <w:rFonts w:asciiTheme="minorHAnsi" w:hAnsiTheme="minorHAnsi" w:cstheme="minorHAnsi"/>
        </w:rPr>
        <w:t xml:space="preserve">The </w:t>
      </w:r>
      <w:r w:rsidR="009C3C82">
        <w:rPr>
          <w:rFonts w:asciiTheme="minorHAnsi" w:hAnsiTheme="minorHAnsi" w:cstheme="minorHAnsi"/>
        </w:rPr>
        <w:t>software</w:t>
      </w:r>
      <w:r w:rsidR="009C3C82" w:rsidRPr="00C12CFD">
        <w:rPr>
          <w:rFonts w:asciiTheme="minorHAnsi" w:hAnsiTheme="minorHAnsi" w:cstheme="minorHAnsi"/>
        </w:rPr>
        <w:t xml:space="preserve"> should be efficient in terms of performance and response time.</w:t>
      </w:r>
    </w:p>
    <w:p w:rsidR="00C12CFD" w:rsidRDefault="00C12CFD" w:rsidP="00C12CFD">
      <w:pPr>
        <w:spacing w:line="276" w:lineRule="auto"/>
        <w:rPr>
          <w:rFonts w:asciiTheme="minorHAnsi" w:hAnsiTheme="minorHAnsi" w:cstheme="minorHAnsi"/>
        </w:rPr>
      </w:pPr>
      <w:r w:rsidRPr="00C12CFD">
        <w:rPr>
          <w:rFonts w:asciiTheme="minorHAnsi" w:hAnsiTheme="minorHAnsi" w:cstheme="minorHAnsi"/>
          <w:b/>
        </w:rPr>
        <w:t>NFR5</w:t>
      </w:r>
      <w:r w:rsidRPr="00C12CFD">
        <w:rPr>
          <w:rFonts w:asciiTheme="minorHAnsi" w:hAnsiTheme="minorHAnsi" w:cstheme="minorHAnsi"/>
        </w:rPr>
        <w:t>:</w:t>
      </w:r>
      <w:r>
        <w:rPr>
          <w:rFonts w:asciiTheme="minorHAnsi" w:hAnsiTheme="minorHAnsi" w:cstheme="minorHAnsi"/>
        </w:rPr>
        <w:t xml:space="preserve"> </w:t>
      </w:r>
      <w:r w:rsidRPr="00C12CFD">
        <w:rPr>
          <w:rFonts w:asciiTheme="minorHAnsi" w:hAnsiTheme="minorHAnsi" w:cstheme="minorHAnsi"/>
        </w:rPr>
        <w:t xml:space="preserve">The </w:t>
      </w:r>
      <w:r>
        <w:rPr>
          <w:rFonts w:asciiTheme="minorHAnsi" w:hAnsiTheme="minorHAnsi" w:cstheme="minorHAnsi"/>
        </w:rPr>
        <w:t>software</w:t>
      </w:r>
      <w:r w:rsidRPr="00C12CFD">
        <w:rPr>
          <w:rFonts w:asciiTheme="minorHAnsi" w:hAnsiTheme="minorHAnsi" w:cstheme="minorHAnsi"/>
        </w:rPr>
        <w:t xml:space="preserve"> should be free from bugs and technical errors.</w:t>
      </w:r>
    </w:p>
    <w:p w:rsidR="009C3C82" w:rsidRPr="00C12CFD" w:rsidRDefault="009C3C82" w:rsidP="00C12CFD">
      <w:pPr>
        <w:spacing w:line="276" w:lineRule="auto"/>
        <w:rPr>
          <w:rFonts w:asciiTheme="minorHAnsi" w:hAnsiTheme="minorHAnsi" w:cstheme="minorHAnsi"/>
          <w:b/>
          <w:u w:val="single"/>
        </w:rPr>
      </w:pPr>
    </w:p>
    <w:p w:rsidR="001F5A75" w:rsidRPr="00D922D8" w:rsidRDefault="001F5A75" w:rsidP="001F5A75">
      <w:pPr>
        <w:tabs>
          <w:tab w:val="left" w:pos="1335"/>
        </w:tabs>
        <w:spacing w:line="276" w:lineRule="auto"/>
        <w:jc w:val="both"/>
        <w:rPr>
          <w:rFonts w:asciiTheme="minorHAnsi" w:hAnsiTheme="minorHAnsi" w:cstheme="minorHAnsi"/>
          <w:b/>
          <w:sz w:val="22"/>
          <w:szCs w:val="22"/>
        </w:rPr>
      </w:pPr>
      <w:r w:rsidRPr="00D922D8">
        <w:rPr>
          <w:rFonts w:asciiTheme="minorHAnsi" w:hAnsiTheme="minorHAnsi" w:cstheme="minorHAnsi"/>
          <w:b/>
          <w:sz w:val="22"/>
          <w:szCs w:val="22"/>
        </w:rPr>
        <w:t>B1.4 Conclusion</w:t>
      </w:r>
    </w:p>
    <w:p w:rsidR="001F5A75" w:rsidRPr="00D922D8" w:rsidRDefault="001F5A75" w:rsidP="001F5A75">
      <w:pPr>
        <w:pStyle w:val="BodyText"/>
        <w:rPr>
          <w:rFonts w:asciiTheme="minorHAnsi" w:hAnsiTheme="minorHAnsi" w:cstheme="minorHAnsi"/>
          <w:sz w:val="22"/>
          <w:szCs w:val="22"/>
        </w:rPr>
      </w:pPr>
    </w:p>
    <w:p w:rsidR="001F5A75" w:rsidRPr="00D922D8" w:rsidRDefault="001F5A75" w:rsidP="001F5A75">
      <w:pPr>
        <w:pStyle w:val="Heading1"/>
        <w:keepNext w:val="0"/>
        <w:widowControl w:val="0"/>
        <w:numPr>
          <w:ilvl w:val="1"/>
          <w:numId w:val="25"/>
        </w:numPr>
        <w:tabs>
          <w:tab w:val="left" w:pos="8023"/>
          <w:tab w:val="left" w:pos="8024"/>
        </w:tabs>
        <w:autoSpaceDE w:val="0"/>
        <w:autoSpaceDN w:val="0"/>
        <w:ind w:hanging="7923"/>
        <w:jc w:val="both"/>
        <w:rPr>
          <w:rFonts w:asciiTheme="minorHAnsi" w:hAnsiTheme="minorHAnsi" w:cstheme="minorHAnsi"/>
          <w:sz w:val="22"/>
          <w:szCs w:val="22"/>
        </w:rPr>
      </w:pPr>
      <w:bookmarkStart w:id="18" w:name="B.2_(10_Marks)"/>
      <w:bookmarkEnd w:id="18"/>
      <w:r w:rsidRPr="00D922D8">
        <w:rPr>
          <w:rFonts w:asciiTheme="minorHAnsi" w:hAnsiTheme="minorHAnsi" w:cstheme="minorHAnsi"/>
          <w:sz w:val="22"/>
          <w:szCs w:val="22"/>
        </w:rPr>
        <w:t>(10</w:t>
      </w:r>
      <w:r w:rsidRPr="00D922D8">
        <w:rPr>
          <w:rFonts w:asciiTheme="minorHAnsi" w:hAnsiTheme="minorHAnsi" w:cstheme="minorHAnsi"/>
          <w:spacing w:val="-5"/>
          <w:sz w:val="22"/>
          <w:szCs w:val="22"/>
        </w:rPr>
        <w:t xml:space="preserve"> </w:t>
      </w:r>
      <w:r w:rsidRPr="00D922D8">
        <w:rPr>
          <w:rFonts w:asciiTheme="minorHAnsi" w:hAnsiTheme="minorHAnsi" w:cstheme="minorHAnsi"/>
          <w:sz w:val="22"/>
          <w:szCs w:val="22"/>
        </w:rPr>
        <w:t>Marks)</w:t>
      </w:r>
    </w:p>
    <w:p w:rsidR="001F5A75" w:rsidRPr="00D922D8" w:rsidRDefault="001F5A75" w:rsidP="001F5A75">
      <w:pPr>
        <w:pStyle w:val="Heading1"/>
        <w:tabs>
          <w:tab w:val="left" w:pos="8023"/>
          <w:tab w:val="left" w:pos="8024"/>
        </w:tabs>
        <w:ind w:left="8023"/>
        <w:jc w:val="both"/>
        <w:rPr>
          <w:rFonts w:asciiTheme="minorHAnsi" w:hAnsiTheme="minorHAnsi" w:cstheme="minorHAnsi"/>
          <w:sz w:val="22"/>
          <w:szCs w:val="22"/>
        </w:rPr>
      </w:pPr>
    </w:p>
    <w:p w:rsidR="001F5A75" w:rsidRPr="00D922D8" w:rsidRDefault="001F5A75" w:rsidP="001F5A75">
      <w:pPr>
        <w:pStyle w:val="BodyText"/>
        <w:spacing w:line="360" w:lineRule="auto"/>
        <w:ind w:left="100" w:right="1191"/>
        <w:jc w:val="both"/>
        <w:rPr>
          <w:ins w:id="19" w:author="staff" w:date="2019-01-07T10:18:00Z"/>
          <w:rFonts w:asciiTheme="minorHAnsi" w:hAnsiTheme="minorHAnsi" w:cstheme="minorHAnsi"/>
          <w:sz w:val="22"/>
          <w:szCs w:val="22"/>
        </w:rPr>
      </w:pPr>
      <w:r w:rsidRPr="00D922D8">
        <w:rPr>
          <w:rFonts w:asciiTheme="minorHAnsi" w:hAnsiTheme="minorHAnsi" w:cstheme="minorHAnsi"/>
          <w:sz w:val="22"/>
          <w:szCs w:val="22"/>
        </w:rPr>
        <w:t xml:space="preserve">Develop the context level design for the online reservation software using Object-Oriented approach with User characterization and Use-case diagrams. </w:t>
      </w:r>
    </w:p>
    <w:p w:rsidR="001F5A75" w:rsidRPr="00D922D8" w:rsidRDefault="001F5A75" w:rsidP="001F5A75">
      <w:pPr>
        <w:pStyle w:val="BodyText"/>
        <w:spacing w:line="360" w:lineRule="auto"/>
        <w:ind w:left="100" w:right="1191"/>
        <w:jc w:val="both"/>
        <w:rPr>
          <w:rFonts w:asciiTheme="minorHAnsi" w:hAnsiTheme="minorHAnsi" w:cstheme="minorHAnsi"/>
          <w:sz w:val="22"/>
          <w:szCs w:val="22"/>
        </w:rPr>
      </w:pPr>
      <w:r w:rsidRPr="00D922D8">
        <w:rPr>
          <w:rFonts w:asciiTheme="minorHAnsi" w:hAnsiTheme="minorHAnsi" w:cstheme="minorHAnsi"/>
          <w:sz w:val="22"/>
          <w:szCs w:val="22"/>
        </w:rPr>
        <w:t>Your report should include the following:</w:t>
      </w:r>
    </w:p>
    <w:p w:rsidR="001F5A75" w:rsidRPr="00EA70F8" w:rsidRDefault="001F5A75" w:rsidP="001F5A75">
      <w:pPr>
        <w:pStyle w:val="ListParagraph"/>
        <w:tabs>
          <w:tab w:val="left" w:pos="1335"/>
        </w:tabs>
        <w:ind w:left="1334"/>
        <w:jc w:val="both"/>
        <w:rPr>
          <w:rFonts w:asciiTheme="minorHAnsi" w:hAnsiTheme="minorHAnsi" w:cstheme="minorHAnsi"/>
          <w:b/>
          <w:sz w:val="22"/>
          <w:szCs w:val="22"/>
        </w:rPr>
      </w:pPr>
      <w:r w:rsidRPr="00EA70F8">
        <w:rPr>
          <w:rFonts w:asciiTheme="minorHAnsi" w:hAnsiTheme="minorHAnsi" w:cstheme="minorHAnsi"/>
          <w:b/>
          <w:sz w:val="22"/>
          <w:szCs w:val="22"/>
        </w:rPr>
        <w:t>B2.</w:t>
      </w:r>
      <w:r w:rsidR="00D922D8" w:rsidRPr="00EA70F8">
        <w:rPr>
          <w:rFonts w:asciiTheme="minorHAnsi" w:hAnsiTheme="minorHAnsi" w:cstheme="minorHAnsi"/>
          <w:b/>
          <w:sz w:val="22"/>
          <w:szCs w:val="22"/>
        </w:rPr>
        <w:t xml:space="preserve">1 Introduction to the </w:t>
      </w:r>
      <w:proofErr w:type="spellStart"/>
      <w:r w:rsidR="00D922D8" w:rsidRPr="00EA70F8">
        <w:rPr>
          <w:rFonts w:asciiTheme="minorHAnsi" w:hAnsiTheme="minorHAnsi" w:cstheme="minorHAnsi"/>
          <w:b/>
          <w:sz w:val="22"/>
          <w:szCs w:val="22"/>
        </w:rPr>
        <w:t>behavioural</w:t>
      </w:r>
      <w:proofErr w:type="spellEnd"/>
      <w:r w:rsidRPr="00EA70F8">
        <w:rPr>
          <w:rFonts w:asciiTheme="minorHAnsi" w:hAnsiTheme="minorHAnsi" w:cstheme="minorHAnsi"/>
          <w:b/>
          <w:sz w:val="22"/>
          <w:szCs w:val="22"/>
        </w:rPr>
        <w:t xml:space="preserve"> design documentation</w:t>
      </w:r>
    </w:p>
    <w:p w:rsidR="001F5A75" w:rsidRPr="00EA70F8" w:rsidRDefault="001F5A75" w:rsidP="001F5A75">
      <w:pPr>
        <w:pStyle w:val="ListParagraph"/>
        <w:tabs>
          <w:tab w:val="left" w:pos="1335"/>
        </w:tabs>
        <w:ind w:left="1334"/>
        <w:jc w:val="both"/>
        <w:rPr>
          <w:rFonts w:asciiTheme="minorHAnsi" w:hAnsiTheme="minorHAnsi" w:cstheme="minorHAnsi"/>
          <w:b/>
          <w:sz w:val="22"/>
          <w:szCs w:val="22"/>
        </w:rPr>
      </w:pPr>
      <w:r w:rsidRPr="00EA70F8">
        <w:rPr>
          <w:rFonts w:asciiTheme="minorHAnsi" w:hAnsiTheme="minorHAnsi" w:cstheme="minorHAnsi"/>
          <w:b/>
          <w:sz w:val="22"/>
          <w:szCs w:val="22"/>
        </w:rPr>
        <w:t>B2.2 User characterization</w:t>
      </w:r>
    </w:p>
    <w:p w:rsidR="001F5A75" w:rsidRPr="00EA70F8" w:rsidRDefault="001F5A75" w:rsidP="001F5A75">
      <w:pPr>
        <w:pStyle w:val="ListParagraph"/>
        <w:tabs>
          <w:tab w:val="left" w:pos="1335"/>
        </w:tabs>
        <w:ind w:left="1334"/>
        <w:jc w:val="both"/>
        <w:rPr>
          <w:rFonts w:asciiTheme="minorHAnsi" w:hAnsiTheme="minorHAnsi" w:cstheme="minorHAnsi"/>
          <w:b/>
          <w:sz w:val="22"/>
          <w:szCs w:val="22"/>
        </w:rPr>
      </w:pPr>
      <w:r w:rsidRPr="00EA70F8">
        <w:rPr>
          <w:rFonts w:asciiTheme="minorHAnsi" w:hAnsiTheme="minorHAnsi" w:cstheme="minorHAnsi"/>
          <w:b/>
          <w:sz w:val="22"/>
          <w:szCs w:val="22"/>
        </w:rPr>
        <w:t>B2.3 Use-case diagram with Use-case specification</w:t>
      </w:r>
    </w:p>
    <w:p w:rsidR="001F5A75" w:rsidRPr="00D922D8" w:rsidRDefault="001F5A75" w:rsidP="001F5A75">
      <w:pPr>
        <w:pStyle w:val="ListParagraph"/>
        <w:tabs>
          <w:tab w:val="left" w:pos="1335"/>
        </w:tabs>
        <w:ind w:left="1334"/>
        <w:jc w:val="both"/>
        <w:rPr>
          <w:rFonts w:asciiTheme="minorHAnsi" w:hAnsiTheme="minorHAnsi" w:cstheme="minorHAnsi"/>
          <w:sz w:val="22"/>
          <w:szCs w:val="22"/>
        </w:rPr>
      </w:pPr>
      <w:r w:rsidRPr="00EA70F8">
        <w:rPr>
          <w:rFonts w:asciiTheme="minorHAnsi" w:hAnsiTheme="minorHAnsi" w:cstheme="minorHAnsi"/>
          <w:b/>
          <w:sz w:val="22"/>
          <w:szCs w:val="22"/>
        </w:rPr>
        <w:t>B2.4 Conclusion</w:t>
      </w:r>
    </w:p>
    <w:p w:rsidR="001F5A75" w:rsidRPr="00D922D8" w:rsidRDefault="001F5A75" w:rsidP="001F5A75">
      <w:pPr>
        <w:rPr>
          <w:rFonts w:asciiTheme="minorHAnsi" w:hAnsiTheme="minorHAnsi" w:cstheme="minorHAnsi"/>
          <w:sz w:val="22"/>
          <w:szCs w:val="22"/>
        </w:rPr>
      </w:pPr>
    </w:p>
    <w:p w:rsidR="009A40F5" w:rsidRPr="0001187D" w:rsidRDefault="009A40F5" w:rsidP="001A13B6">
      <w:pPr>
        <w:jc w:val="right"/>
        <w:rPr>
          <w:rFonts w:ascii="Calibri" w:hAnsi="Calibri" w:cs="Calibri"/>
          <w:b/>
        </w:rPr>
      </w:pPr>
    </w:p>
    <w:sectPr w:rsidR="009A40F5" w:rsidRPr="0001187D" w:rsidSect="00B34ED2">
      <w:headerReference w:type="first" r:id="rId16"/>
      <w:footerReference w:type="first" r:id="rId17"/>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183" w:rsidRDefault="00CA6183">
      <w:r>
        <w:separator/>
      </w:r>
    </w:p>
  </w:endnote>
  <w:endnote w:type="continuationSeparator" w:id="0">
    <w:p w:rsidR="00CA6183" w:rsidRDefault="00CA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CA6183"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B34ED2" w:rsidP="00E36AD3">
          <w:pPr>
            <w:pStyle w:val="Footer"/>
            <w:rPr>
              <w:rFonts w:ascii="Calibri" w:hAnsi="Calibri" w:cs="Calibri"/>
              <w:sz w:val="16"/>
              <w:szCs w:val="16"/>
            </w:rPr>
          </w:pPr>
          <w:r>
            <w:rPr>
              <w:rFonts w:ascii="Calibri" w:hAnsi="Calibri" w:cs="Calibri"/>
              <w:sz w:val="16"/>
              <w:szCs w:val="16"/>
            </w:rPr>
            <w:t xml:space="preserve">Computer Organization and Architecture </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1F5A75">
            <w:rPr>
              <w:rFonts w:ascii="Calibri" w:hAnsi="Calibri" w:cs="Calibri"/>
              <w:noProof/>
            </w:rPr>
            <w:t>iii</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876CDB">
      <w:rPr>
        <w:noProof/>
      </w:rPr>
      <w:t>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75" w:rsidRDefault="001F5A75">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6E368D47" wp14:editId="3DD6C83E">
              <wp:simplePos x="0" y="0"/>
              <wp:positionH relativeFrom="page">
                <wp:posOffset>6716395</wp:posOffset>
              </wp:positionH>
              <wp:positionV relativeFrom="page">
                <wp:posOffset>10182860</wp:posOffset>
              </wp:positionV>
              <wp:extent cx="121285" cy="180975"/>
              <wp:effectExtent l="1270" t="635" r="127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A75" w:rsidRDefault="001F5A75">
                          <w:pPr>
                            <w:pStyle w:val="BodyText"/>
                            <w:spacing w:before="11"/>
                            <w:ind w:left="40"/>
                          </w:pPr>
                          <w:r>
                            <w:fldChar w:fldCharType="begin"/>
                          </w:r>
                          <w:r>
                            <w:instrText xml:space="preserve"> PAGE </w:instrText>
                          </w:r>
                          <w:r>
                            <w:fldChar w:fldCharType="separate"/>
                          </w:r>
                          <w:r w:rsidR="00876CDB">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368D47" id="_x0000_t202" coordsize="21600,21600" o:spt="202" path="m,l,21600r21600,l21600,xe">
              <v:stroke joinstyle="miter"/>
              <v:path gradientshapeok="t" o:connecttype="rect"/>
            </v:shapetype>
            <v:shape id="Text Box 3" o:spid="_x0000_s1027" type="#_x0000_t202" style="position:absolute;margin-left:528.85pt;margin-top:801.8pt;width:9.5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Mrqw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" filled="f" stroked="f">
              <v:textbox inset="0,0,0,0">
                <w:txbxContent>
                  <w:p w:rsidR="001F5A75" w:rsidRDefault="001F5A75">
                    <w:pPr>
                      <w:pStyle w:val="BodyText"/>
                      <w:spacing w:before="11"/>
                      <w:ind w:left="40"/>
                    </w:pPr>
                    <w:r>
                      <w:fldChar w:fldCharType="begin"/>
                    </w:r>
                    <w:r>
                      <w:instrText xml:space="preserve"> PAGE </w:instrText>
                    </w:r>
                    <w:r>
                      <w:fldChar w:fldCharType="separate"/>
                    </w:r>
                    <w:r w:rsidR="00876CDB">
                      <w:rPr>
                        <w:noProof/>
                      </w:rPr>
                      <w:t>vi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183" w:rsidRDefault="00CA6183">
      <w:r>
        <w:separator/>
      </w:r>
    </w:p>
  </w:footnote>
  <w:footnote w:type="continuationSeparator" w:id="0">
    <w:p w:rsidR="00CA6183" w:rsidRDefault="00CA61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B34ED2">
    <w:pPr>
      <w:pStyle w:val="Header"/>
    </w:pPr>
    <w:r>
      <w:t xml:space="preserve">         Name: </w:t>
    </w:r>
    <w:proofErr w:type="spellStart"/>
    <w:r>
      <w:t>Prachi</w:t>
    </w:r>
    <w:proofErr w:type="spellEnd"/>
    <w:r>
      <w:t xml:space="preserve"> </w:t>
    </w:r>
    <w:proofErr w:type="spellStart"/>
    <w:r>
      <w:t>Poddar</w:t>
    </w:r>
    <w:proofErr w:type="spellEnd"/>
    <w:r>
      <w:t xml:space="preserve"> </w:t>
    </w:r>
    <w:r>
      <w:tab/>
      <w:t xml:space="preserve">                                                                           Reg. No.: </w:t>
    </w:r>
    <w:r w:rsidRPr="00B34ED2">
      <w:rPr>
        <w:rFonts w:ascii="Times New Roman" w:hAnsi="Times New Roman"/>
      </w:rPr>
      <w:t>17ETCS002122</w:t>
    </w:r>
    <w:r w:rsidR="00E85847">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CDB" w:rsidRPr="009E355E" w:rsidRDefault="00876CDB" w:rsidP="00876CDB">
    <w:pPr>
      <w:pStyle w:val="Header"/>
      <w:rPr>
        <w:rFonts w:ascii="Times New Roman" w:hAnsi="Times New Roman"/>
        <w:sz w:val="20"/>
        <w:lang w:val="en-IN"/>
      </w:rPr>
    </w:pPr>
    <w:proofErr w:type="spellStart"/>
    <w:r>
      <w:rPr>
        <w:sz w:val="20"/>
        <w:lang w:val="en-IN"/>
      </w:rPr>
      <w:t>Prachi</w:t>
    </w:r>
    <w:proofErr w:type="spellEnd"/>
    <w:r>
      <w:rPr>
        <w:sz w:val="20"/>
        <w:lang w:val="en-IN"/>
      </w:rPr>
      <w:t xml:space="preserve"> </w:t>
    </w:r>
    <w:proofErr w:type="spellStart"/>
    <w:r>
      <w:rPr>
        <w:sz w:val="20"/>
        <w:lang w:val="en-IN"/>
      </w:rPr>
      <w:t>Poddar</w:t>
    </w:r>
    <w:proofErr w:type="spellEnd"/>
    <w:r>
      <w:rPr>
        <w:sz w:val="20"/>
        <w:lang w:val="en-IN"/>
      </w:rPr>
      <w:tab/>
    </w:r>
    <w:r w:rsidRPr="009E355E">
      <w:rPr>
        <w:rFonts w:ascii="Times New Roman" w:hAnsi="Times New Roman"/>
        <w:sz w:val="20"/>
        <w:lang w:val="en-IN"/>
      </w:rPr>
      <w:t xml:space="preserve">                                                      </w:t>
    </w:r>
    <w:r>
      <w:rPr>
        <w:rFonts w:ascii="Times New Roman" w:hAnsi="Times New Roman"/>
        <w:sz w:val="20"/>
        <w:lang w:val="en-IN"/>
      </w:rPr>
      <w:t xml:space="preserve">                                                          </w:t>
    </w:r>
    <w:r w:rsidRPr="009E355E">
      <w:rPr>
        <w:rFonts w:ascii="Times New Roman" w:hAnsi="Times New Roman"/>
        <w:sz w:val="20"/>
        <w:lang w:val="en-IN"/>
      </w:rPr>
      <w:t xml:space="preserve">      17ETCS002122</w:t>
    </w:r>
  </w:p>
  <w:p w:rsidR="001F5A75" w:rsidRPr="00876CDB" w:rsidRDefault="001F5A75" w:rsidP="00876CD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E355E" w:rsidRDefault="009E355E">
    <w:pPr>
      <w:pStyle w:val="Header"/>
      <w:rPr>
        <w:rFonts w:ascii="Times New Roman" w:hAnsi="Times New Roman"/>
        <w:sz w:val="20"/>
        <w:lang w:val="en-IN"/>
      </w:rPr>
    </w:pPr>
    <w:proofErr w:type="spellStart"/>
    <w:r>
      <w:rPr>
        <w:sz w:val="20"/>
        <w:lang w:val="en-IN"/>
      </w:rPr>
      <w:t>Prachi</w:t>
    </w:r>
    <w:proofErr w:type="spellEnd"/>
    <w:r>
      <w:rPr>
        <w:sz w:val="20"/>
        <w:lang w:val="en-IN"/>
      </w:rPr>
      <w:t xml:space="preserve"> </w:t>
    </w:r>
    <w:proofErr w:type="spellStart"/>
    <w:r>
      <w:rPr>
        <w:sz w:val="20"/>
        <w:lang w:val="en-IN"/>
      </w:rPr>
      <w:t>Poddar</w:t>
    </w:r>
    <w:proofErr w:type="spellEnd"/>
    <w:r>
      <w:rPr>
        <w:sz w:val="20"/>
        <w:lang w:val="en-IN"/>
      </w:rPr>
      <w:tab/>
    </w:r>
    <w:r w:rsidRPr="009E355E">
      <w:rPr>
        <w:rFonts w:ascii="Times New Roman" w:hAnsi="Times New Roman"/>
        <w:sz w:val="20"/>
        <w:lang w:val="en-IN"/>
      </w:rPr>
      <w:t xml:space="preserve">                                                      </w:t>
    </w:r>
    <w:r>
      <w:rPr>
        <w:rFonts w:ascii="Times New Roman" w:hAnsi="Times New Roman"/>
        <w:sz w:val="20"/>
        <w:lang w:val="en-IN"/>
      </w:rPr>
      <w:t xml:space="preserve">                                                          </w:t>
    </w:r>
    <w:r w:rsidRPr="009E355E">
      <w:rPr>
        <w:rFonts w:ascii="Times New Roman" w:hAnsi="Times New Roman"/>
        <w:sz w:val="20"/>
        <w:lang w:val="en-IN"/>
      </w:rPr>
      <w:t xml:space="preserve">      17ETCS002122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20EB3"/>
    <w:multiLevelType w:val="hybridMultilevel"/>
    <w:tmpl w:val="1C869212"/>
    <w:lvl w:ilvl="0" w:tplc="456CD43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122D7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3846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E07A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DE1B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F821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DE03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CC8C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8C92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CF1BEE"/>
    <w:multiLevelType w:val="multilevel"/>
    <w:tmpl w:val="2C9A9B42"/>
    <w:lvl w:ilvl="0">
      <w:start w:val="2"/>
      <w:numFmt w:val="upperLetter"/>
      <w:lvlText w:val="%1"/>
      <w:lvlJc w:val="left"/>
      <w:pPr>
        <w:ind w:left="8023" w:hanging="7924"/>
      </w:pPr>
      <w:rPr>
        <w:rFonts w:hint="default"/>
        <w:lang w:val="en-US" w:eastAsia="en-US" w:bidi="en-US"/>
      </w:rPr>
    </w:lvl>
    <w:lvl w:ilvl="1">
      <w:start w:val="1"/>
      <w:numFmt w:val="decimal"/>
      <w:lvlText w:val="%1.%2"/>
      <w:lvlJc w:val="left"/>
      <w:pPr>
        <w:ind w:left="7924" w:hanging="7924"/>
      </w:pPr>
      <w:rPr>
        <w:rFonts w:ascii="Calibri" w:eastAsia="Calibri" w:hAnsi="Calibri" w:cs="Calibri" w:hint="default"/>
        <w:b/>
        <w:bCs/>
        <w:spacing w:val="-2"/>
        <w:w w:val="100"/>
        <w:sz w:val="22"/>
        <w:szCs w:val="22"/>
        <w:lang w:val="en-US" w:eastAsia="en-US" w:bidi="en-US"/>
      </w:rPr>
    </w:lvl>
    <w:lvl w:ilvl="2">
      <w:start w:val="1"/>
      <w:numFmt w:val="decimal"/>
      <w:lvlText w:val="%1.%2.%3"/>
      <w:lvlJc w:val="left"/>
      <w:pPr>
        <w:ind w:left="1368" w:hanging="519"/>
      </w:pPr>
      <w:rPr>
        <w:rFonts w:ascii="Calibri" w:eastAsia="Calibri" w:hAnsi="Calibri" w:cs="Calibri" w:hint="default"/>
        <w:b/>
        <w:bCs/>
        <w:spacing w:val="-2"/>
        <w:w w:val="100"/>
        <w:sz w:val="22"/>
        <w:szCs w:val="22"/>
        <w:lang w:val="en-US" w:eastAsia="en-US" w:bidi="en-US"/>
      </w:rPr>
    </w:lvl>
    <w:lvl w:ilvl="3">
      <w:numFmt w:val="bullet"/>
      <w:lvlText w:val="•"/>
      <w:lvlJc w:val="left"/>
      <w:pPr>
        <w:ind w:left="8533" w:hanging="519"/>
      </w:pPr>
      <w:rPr>
        <w:rFonts w:hint="default"/>
        <w:lang w:val="en-US" w:eastAsia="en-US" w:bidi="en-US"/>
      </w:rPr>
    </w:lvl>
    <w:lvl w:ilvl="4">
      <w:numFmt w:val="bullet"/>
      <w:lvlText w:val="•"/>
      <w:lvlJc w:val="left"/>
      <w:pPr>
        <w:ind w:left="8789" w:hanging="519"/>
      </w:pPr>
      <w:rPr>
        <w:rFonts w:hint="default"/>
        <w:lang w:val="en-US" w:eastAsia="en-US" w:bidi="en-US"/>
      </w:rPr>
    </w:lvl>
    <w:lvl w:ilvl="5">
      <w:numFmt w:val="bullet"/>
      <w:lvlText w:val="•"/>
      <w:lvlJc w:val="left"/>
      <w:pPr>
        <w:ind w:left="9046" w:hanging="519"/>
      </w:pPr>
      <w:rPr>
        <w:rFonts w:hint="default"/>
        <w:lang w:val="en-US" w:eastAsia="en-US" w:bidi="en-US"/>
      </w:rPr>
    </w:lvl>
    <w:lvl w:ilvl="6">
      <w:numFmt w:val="bullet"/>
      <w:lvlText w:val="•"/>
      <w:lvlJc w:val="left"/>
      <w:pPr>
        <w:ind w:left="9302" w:hanging="519"/>
      </w:pPr>
      <w:rPr>
        <w:rFonts w:hint="default"/>
        <w:lang w:val="en-US" w:eastAsia="en-US" w:bidi="en-US"/>
      </w:rPr>
    </w:lvl>
    <w:lvl w:ilvl="7">
      <w:numFmt w:val="bullet"/>
      <w:lvlText w:val="•"/>
      <w:lvlJc w:val="left"/>
      <w:pPr>
        <w:ind w:left="9559" w:hanging="519"/>
      </w:pPr>
      <w:rPr>
        <w:rFonts w:hint="default"/>
        <w:lang w:val="en-US" w:eastAsia="en-US" w:bidi="en-US"/>
      </w:rPr>
    </w:lvl>
    <w:lvl w:ilvl="8">
      <w:numFmt w:val="bullet"/>
      <w:lvlText w:val="•"/>
      <w:lvlJc w:val="left"/>
      <w:pPr>
        <w:ind w:left="9815" w:hanging="519"/>
      </w:pPr>
      <w:rPr>
        <w:rFonts w:hint="default"/>
        <w:lang w:val="en-US" w:eastAsia="en-US" w:bidi="en-US"/>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AA0E90"/>
    <w:multiLevelType w:val="hybridMultilevel"/>
    <w:tmpl w:val="C1F09144"/>
    <w:lvl w:ilvl="0" w:tplc="762CE448">
      <w:start w:val="1"/>
      <w:numFmt w:val="decimal"/>
      <w:lvlText w:val="%1."/>
      <w:lvlJc w:val="left"/>
      <w:pPr>
        <w:ind w:left="552" w:hanging="275"/>
      </w:pPr>
      <w:rPr>
        <w:rFonts w:ascii="Calibri" w:eastAsia="Calibri" w:hAnsi="Calibri" w:cs="Calibri" w:hint="default"/>
        <w:spacing w:val="0"/>
        <w:w w:val="99"/>
        <w:sz w:val="16"/>
        <w:szCs w:val="16"/>
        <w:lang w:val="en-US" w:eastAsia="en-US" w:bidi="en-US"/>
      </w:rPr>
    </w:lvl>
    <w:lvl w:ilvl="1" w:tplc="1E6A2D6E">
      <w:start w:val="1"/>
      <w:numFmt w:val="decimal"/>
      <w:lvlText w:val="%2."/>
      <w:lvlJc w:val="left"/>
      <w:pPr>
        <w:ind w:left="821" w:hanging="361"/>
      </w:pPr>
      <w:rPr>
        <w:rFonts w:hint="default"/>
        <w:spacing w:val="-2"/>
        <w:w w:val="100"/>
        <w:lang w:val="en-US" w:eastAsia="en-US" w:bidi="en-US"/>
      </w:rPr>
    </w:lvl>
    <w:lvl w:ilvl="2" w:tplc="47700C20">
      <w:numFmt w:val="bullet"/>
      <w:lvlText w:val="•"/>
      <w:lvlJc w:val="left"/>
      <w:pPr>
        <w:ind w:left="1876" w:hanging="361"/>
      </w:pPr>
      <w:rPr>
        <w:rFonts w:hint="default"/>
        <w:lang w:val="en-US" w:eastAsia="en-US" w:bidi="en-US"/>
      </w:rPr>
    </w:lvl>
    <w:lvl w:ilvl="3" w:tplc="978C631A">
      <w:numFmt w:val="bullet"/>
      <w:lvlText w:val="•"/>
      <w:lvlJc w:val="left"/>
      <w:pPr>
        <w:ind w:left="2933" w:hanging="361"/>
      </w:pPr>
      <w:rPr>
        <w:rFonts w:hint="default"/>
        <w:lang w:val="en-US" w:eastAsia="en-US" w:bidi="en-US"/>
      </w:rPr>
    </w:lvl>
    <w:lvl w:ilvl="4" w:tplc="3402BBDA">
      <w:numFmt w:val="bullet"/>
      <w:lvlText w:val="•"/>
      <w:lvlJc w:val="left"/>
      <w:pPr>
        <w:ind w:left="3989" w:hanging="361"/>
      </w:pPr>
      <w:rPr>
        <w:rFonts w:hint="default"/>
        <w:lang w:val="en-US" w:eastAsia="en-US" w:bidi="en-US"/>
      </w:rPr>
    </w:lvl>
    <w:lvl w:ilvl="5" w:tplc="145C82CA">
      <w:numFmt w:val="bullet"/>
      <w:lvlText w:val="•"/>
      <w:lvlJc w:val="left"/>
      <w:pPr>
        <w:ind w:left="5046" w:hanging="361"/>
      </w:pPr>
      <w:rPr>
        <w:rFonts w:hint="default"/>
        <w:lang w:val="en-US" w:eastAsia="en-US" w:bidi="en-US"/>
      </w:rPr>
    </w:lvl>
    <w:lvl w:ilvl="6" w:tplc="EAAC8926">
      <w:numFmt w:val="bullet"/>
      <w:lvlText w:val="•"/>
      <w:lvlJc w:val="left"/>
      <w:pPr>
        <w:ind w:left="6102" w:hanging="361"/>
      </w:pPr>
      <w:rPr>
        <w:rFonts w:hint="default"/>
        <w:lang w:val="en-US" w:eastAsia="en-US" w:bidi="en-US"/>
      </w:rPr>
    </w:lvl>
    <w:lvl w:ilvl="7" w:tplc="FD0A2966">
      <w:numFmt w:val="bullet"/>
      <w:lvlText w:val="•"/>
      <w:lvlJc w:val="left"/>
      <w:pPr>
        <w:ind w:left="7159" w:hanging="361"/>
      </w:pPr>
      <w:rPr>
        <w:rFonts w:hint="default"/>
        <w:lang w:val="en-US" w:eastAsia="en-US" w:bidi="en-US"/>
      </w:rPr>
    </w:lvl>
    <w:lvl w:ilvl="8" w:tplc="9A96F4DE">
      <w:numFmt w:val="bullet"/>
      <w:lvlText w:val="•"/>
      <w:lvlJc w:val="left"/>
      <w:pPr>
        <w:ind w:left="8215" w:hanging="361"/>
      </w:pPr>
      <w:rPr>
        <w:rFonts w:hint="default"/>
        <w:lang w:val="en-US" w:eastAsia="en-US" w:bidi="en-US"/>
      </w:rPr>
    </w:lvl>
  </w:abstractNum>
  <w:abstractNum w:abstractNumId="13" w15:restartNumberingAfterBreak="0">
    <w:nsid w:val="4FDA36C8"/>
    <w:multiLevelType w:val="hybridMultilevel"/>
    <w:tmpl w:val="8970F5E6"/>
    <w:lvl w:ilvl="0" w:tplc="0A0E061E">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0DC2F1A">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8121F3E">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705C1C">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7DC34FE">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9F4528A">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3666C5E">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330C35A">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404CF16">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5" w15:restartNumberingAfterBreak="0">
    <w:nsid w:val="56694079"/>
    <w:multiLevelType w:val="hybridMultilevel"/>
    <w:tmpl w:val="283047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D2C1876"/>
    <w:multiLevelType w:val="multilevel"/>
    <w:tmpl w:val="57863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C92A20"/>
    <w:multiLevelType w:val="hybridMultilevel"/>
    <w:tmpl w:val="7E26F86A"/>
    <w:lvl w:ilvl="0" w:tplc="969A319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D6B84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A62955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BE12F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CF8205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918FB6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9A60F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EF294F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C689D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45E4862"/>
    <w:multiLevelType w:val="hybridMultilevel"/>
    <w:tmpl w:val="0C4294EA"/>
    <w:lvl w:ilvl="0" w:tplc="AADE9112">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0" w15:restartNumberingAfterBreak="0">
    <w:nsid w:val="6F4C7B25"/>
    <w:multiLevelType w:val="hybridMultilevel"/>
    <w:tmpl w:val="3BC8D068"/>
    <w:lvl w:ilvl="0" w:tplc="C57A8A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B264A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060D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6E4F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06C2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1613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2CE9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1CBE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BA8C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F736D84"/>
    <w:multiLevelType w:val="hybridMultilevel"/>
    <w:tmpl w:val="5FE8BEEA"/>
    <w:lvl w:ilvl="0" w:tplc="C9F08AF8">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522E81C">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D3A82D6">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B9AC95A">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E368FCC">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C08B154">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07816A8">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CF25F1A">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374C0E0">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713976A3"/>
    <w:multiLevelType w:val="hybridMultilevel"/>
    <w:tmpl w:val="5882F3A8"/>
    <w:lvl w:ilvl="0" w:tplc="0C8E157A">
      <w:start w:val="1"/>
      <w:numFmt w:val="decimal"/>
      <w:lvlText w:val="%1."/>
      <w:lvlJc w:val="left"/>
      <w:pPr>
        <w:ind w:left="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C6D038">
      <w:start w:val="1"/>
      <w:numFmt w:val="lowerLetter"/>
      <w:lvlText w:val="%2"/>
      <w:lvlJc w:val="left"/>
      <w:pPr>
        <w:ind w:left="1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872E51E">
      <w:start w:val="1"/>
      <w:numFmt w:val="lowerRoman"/>
      <w:lvlText w:val="%3"/>
      <w:lvlJc w:val="left"/>
      <w:pPr>
        <w:ind w:left="1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E681CC6">
      <w:start w:val="1"/>
      <w:numFmt w:val="decimal"/>
      <w:lvlText w:val="%4"/>
      <w:lvlJc w:val="left"/>
      <w:pPr>
        <w:ind w:left="27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C98E42E">
      <w:start w:val="1"/>
      <w:numFmt w:val="lowerLetter"/>
      <w:lvlText w:val="%5"/>
      <w:lvlJc w:val="left"/>
      <w:pPr>
        <w:ind w:left="34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79E5BBC">
      <w:start w:val="1"/>
      <w:numFmt w:val="lowerRoman"/>
      <w:lvlText w:val="%6"/>
      <w:lvlJc w:val="left"/>
      <w:pPr>
        <w:ind w:left="4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7948536">
      <w:start w:val="1"/>
      <w:numFmt w:val="decimal"/>
      <w:lvlText w:val="%7"/>
      <w:lvlJc w:val="left"/>
      <w:pPr>
        <w:ind w:left="4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24EB346">
      <w:start w:val="1"/>
      <w:numFmt w:val="lowerLetter"/>
      <w:lvlText w:val="%8"/>
      <w:lvlJc w:val="left"/>
      <w:pPr>
        <w:ind w:left="5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8080F48">
      <w:start w:val="1"/>
      <w:numFmt w:val="lowerRoman"/>
      <w:lvlText w:val="%9"/>
      <w:lvlJc w:val="left"/>
      <w:pPr>
        <w:ind w:left="6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
  </w:num>
  <w:num w:numId="4">
    <w:abstractNumId w:val="6"/>
  </w:num>
  <w:num w:numId="5">
    <w:abstractNumId w:val="5"/>
  </w:num>
  <w:num w:numId="6">
    <w:abstractNumId w:val="24"/>
  </w:num>
  <w:num w:numId="7">
    <w:abstractNumId w:val="0"/>
  </w:num>
  <w:num w:numId="8">
    <w:abstractNumId w:val="7"/>
  </w:num>
  <w:num w:numId="9">
    <w:abstractNumId w:val="10"/>
  </w:num>
  <w:num w:numId="10">
    <w:abstractNumId w:val="16"/>
  </w:num>
  <w:num w:numId="11">
    <w:abstractNumId w:val="2"/>
  </w:num>
  <w:num w:numId="12">
    <w:abstractNumId w:val="8"/>
  </w:num>
  <w:num w:numId="13">
    <w:abstractNumId w:val="1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1"/>
  </w:num>
  <w:num w:numId="17">
    <w:abstractNumId w:val="20"/>
  </w:num>
  <w:num w:numId="18">
    <w:abstractNumId w:val="13"/>
  </w:num>
  <w:num w:numId="19">
    <w:abstractNumId w:val="3"/>
  </w:num>
  <w:num w:numId="20">
    <w:abstractNumId w:val="9"/>
  </w:num>
  <w:num w:numId="21">
    <w:abstractNumId w:val="15"/>
  </w:num>
  <w:num w:numId="22">
    <w:abstractNumId w:val="22"/>
  </w:num>
  <w:num w:numId="23">
    <w:abstractNumId w:val="18"/>
  </w:num>
  <w:num w:numId="24">
    <w:abstractNumId w:val="19"/>
  </w:num>
  <w:num w:numId="25">
    <w:abstractNumId w:val="4"/>
  </w:num>
  <w:num w:numId="26">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ff">
    <w15:presenceInfo w15:providerId="None" w15:userId="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81346"/>
    <w:rsid w:val="000A7EAF"/>
    <w:rsid w:val="000F094E"/>
    <w:rsid w:val="000F78ED"/>
    <w:rsid w:val="0013394C"/>
    <w:rsid w:val="00142A93"/>
    <w:rsid w:val="0015004A"/>
    <w:rsid w:val="00163F51"/>
    <w:rsid w:val="0016674A"/>
    <w:rsid w:val="00193560"/>
    <w:rsid w:val="00193CB2"/>
    <w:rsid w:val="001A13B6"/>
    <w:rsid w:val="001B1133"/>
    <w:rsid w:val="001E3243"/>
    <w:rsid w:val="001F5A75"/>
    <w:rsid w:val="0023379E"/>
    <w:rsid w:val="00245442"/>
    <w:rsid w:val="002A277D"/>
    <w:rsid w:val="002B15E7"/>
    <w:rsid w:val="002E6348"/>
    <w:rsid w:val="0033158C"/>
    <w:rsid w:val="0035121E"/>
    <w:rsid w:val="003540DB"/>
    <w:rsid w:val="003C3DCF"/>
    <w:rsid w:val="003C625E"/>
    <w:rsid w:val="003E109F"/>
    <w:rsid w:val="004159D7"/>
    <w:rsid w:val="00427F63"/>
    <w:rsid w:val="00435573"/>
    <w:rsid w:val="004456D4"/>
    <w:rsid w:val="004953E1"/>
    <w:rsid w:val="004B7A28"/>
    <w:rsid w:val="00502E39"/>
    <w:rsid w:val="005317C2"/>
    <w:rsid w:val="00537097"/>
    <w:rsid w:val="00554825"/>
    <w:rsid w:val="00593314"/>
    <w:rsid w:val="005B4FE1"/>
    <w:rsid w:val="005F1AB1"/>
    <w:rsid w:val="00641F82"/>
    <w:rsid w:val="006646F4"/>
    <w:rsid w:val="006A7CEE"/>
    <w:rsid w:val="006D173A"/>
    <w:rsid w:val="006E2B78"/>
    <w:rsid w:val="006F5D89"/>
    <w:rsid w:val="00705E6B"/>
    <w:rsid w:val="0071428A"/>
    <w:rsid w:val="00730F27"/>
    <w:rsid w:val="00750073"/>
    <w:rsid w:val="007C1A05"/>
    <w:rsid w:val="007D40CC"/>
    <w:rsid w:val="008300BF"/>
    <w:rsid w:val="0087305D"/>
    <w:rsid w:val="00876CDB"/>
    <w:rsid w:val="008D3283"/>
    <w:rsid w:val="008D58CF"/>
    <w:rsid w:val="008E6757"/>
    <w:rsid w:val="008F0426"/>
    <w:rsid w:val="00904DB3"/>
    <w:rsid w:val="00982DE7"/>
    <w:rsid w:val="009A40F5"/>
    <w:rsid w:val="009C3C82"/>
    <w:rsid w:val="009D451D"/>
    <w:rsid w:val="009D4E60"/>
    <w:rsid w:val="009D5A53"/>
    <w:rsid w:val="009E355E"/>
    <w:rsid w:val="00A35642"/>
    <w:rsid w:val="00A62E8E"/>
    <w:rsid w:val="00A94878"/>
    <w:rsid w:val="00AC4EB5"/>
    <w:rsid w:val="00B04A6E"/>
    <w:rsid w:val="00B34ED2"/>
    <w:rsid w:val="00B77803"/>
    <w:rsid w:val="00B77DEA"/>
    <w:rsid w:val="00B8254A"/>
    <w:rsid w:val="00B92A0F"/>
    <w:rsid w:val="00B93CC4"/>
    <w:rsid w:val="00BE7B80"/>
    <w:rsid w:val="00C023CB"/>
    <w:rsid w:val="00C12CFD"/>
    <w:rsid w:val="00C237FF"/>
    <w:rsid w:val="00CA6183"/>
    <w:rsid w:val="00D268E8"/>
    <w:rsid w:val="00D922D8"/>
    <w:rsid w:val="00DB15B2"/>
    <w:rsid w:val="00E3654E"/>
    <w:rsid w:val="00E36AD3"/>
    <w:rsid w:val="00E80B75"/>
    <w:rsid w:val="00E85847"/>
    <w:rsid w:val="00EA70F8"/>
    <w:rsid w:val="00EC338A"/>
    <w:rsid w:val="00ED634B"/>
    <w:rsid w:val="00EE6905"/>
    <w:rsid w:val="00F32FD8"/>
    <w:rsid w:val="00F43C53"/>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88BE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BodyText">
    <w:name w:val="Body Text"/>
    <w:basedOn w:val="Normal"/>
    <w:link w:val="BodyTextChar"/>
    <w:uiPriority w:val="99"/>
    <w:semiHidden/>
    <w:unhideWhenUsed/>
    <w:rsid w:val="00B34ED2"/>
    <w:pPr>
      <w:spacing w:after="120"/>
    </w:pPr>
  </w:style>
  <w:style w:type="character" w:customStyle="1" w:styleId="BodyTextChar">
    <w:name w:val="Body Text Char"/>
    <w:basedOn w:val="DefaultParagraphFont"/>
    <w:link w:val="BodyText"/>
    <w:uiPriority w:val="99"/>
    <w:semiHidden/>
    <w:rsid w:val="00B34ED2"/>
    <w:rPr>
      <w:rFonts w:ascii="Times New Roman" w:eastAsia="Times New Roman" w:hAnsi="Times New Roman"/>
      <w:sz w:val="24"/>
      <w:szCs w:val="24"/>
    </w:rPr>
  </w:style>
  <w:style w:type="paragraph" w:styleId="Title">
    <w:name w:val="Title"/>
    <w:basedOn w:val="Normal"/>
    <w:link w:val="TitleChar"/>
    <w:qFormat/>
    <w:rsid w:val="00B34ED2"/>
    <w:pPr>
      <w:jc w:val="center"/>
    </w:pPr>
    <w:rPr>
      <w:rFonts w:ascii="Tahoma" w:hAnsi="Tahoma" w:cs="Tahoma"/>
      <w:b/>
      <w:bCs/>
      <w:sz w:val="28"/>
      <w:u w:val="single"/>
    </w:rPr>
  </w:style>
  <w:style w:type="character" w:customStyle="1" w:styleId="TitleChar">
    <w:name w:val="Title Char"/>
    <w:basedOn w:val="DefaultParagraphFont"/>
    <w:link w:val="Title"/>
    <w:rsid w:val="00B34ED2"/>
    <w:rPr>
      <w:rFonts w:ascii="Tahoma" w:eastAsia="Times New Roman" w:hAnsi="Tahoma" w:cs="Tahoma"/>
      <w:b/>
      <w:bCs/>
      <w:sz w:val="28"/>
      <w:szCs w:val="24"/>
      <w:u w:val="single"/>
    </w:rPr>
  </w:style>
  <w:style w:type="table" w:customStyle="1" w:styleId="TableGrid">
    <w:name w:val="TableGrid"/>
    <w:rsid w:val="001A13B6"/>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paragraph" w:customStyle="1" w:styleId="TableParagraph">
    <w:name w:val="Table Paragraph"/>
    <w:basedOn w:val="Normal"/>
    <w:uiPriority w:val="1"/>
    <w:qFormat/>
    <w:rsid w:val="001F5A75"/>
    <w:pPr>
      <w:widowControl w:val="0"/>
      <w:autoSpaceDE w:val="0"/>
      <w:autoSpaceDN w:val="0"/>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37F99D-C86F-41F5-962D-035B3EF7F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75</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8699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5</cp:revision>
  <cp:lastPrinted>2017-02-27T12:14:00Z</cp:lastPrinted>
  <dcterms:created xsi:type="dcterms:W3CDTF">2019-02-14T16:47:00Z</dcterms:created>
  <dcterms:modified xsi:type="dcterms:W3CDTF">2019-02-16T07:54:00Z</dcterms:modified>
</cp:coreProperties>
</file>