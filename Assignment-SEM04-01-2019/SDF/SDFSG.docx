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9B7" w:rsidRPr="00D922D8" w:rsidRDefault="001B19B7" w:rsidP="001B19B7">
      <w:pPr>
        <w:tabs>
          <w:tab w:val="left" w:pos="1335"/>
        </w:tabs>
        <w:jc w:val="both"/>
        <w:rPr>
          <w:rFonts w:asciiTheme="minorHAnsi" w:hAnsiTheme="minorHAnsi" w:cstheme="minorHAnsi"/>
          <w:b/>
          <w:sz w:val="22"/>
          <w:szCs w:val="22"/>
        </w:rPr>
      </w:pPr>
      <w:r w:rsidRPr="00D922D8">
        <w:rPr>
          <w:rFonts w:asciiTheme="minorHAnsi" w:hAnsiTheme="minorHAnsi" w:cstheme="minorHAnsi"/>
          <w:b/>
          <w:sz w:val="22"/>
          <w:szCs w:val="22"/>
        </w:rPr>
        <w:t>B1.1 Introduction to the online reservation software</w:t>
      </w:r>
    </w:p>
    <w:p w:rsidR="001B19B7" w:rsidRDefault="001B19B7" w:rsidP="001B19B7">
      <w:pPr>
        <w:tabs>
          <w:tab w:val="left" w:pos="1335"/>
        </w:tabs>
        <w:jc w:val="both"/>
        <w:rPr>
          <w:rFonts w:asciiTheme="minorHAnsi" w:hAnsiTheme="minorHAnsi" w:cstheme="minorHAnsi"/>
          <w:b/>
          <w:sz w:val="22"/>
          <w:szCs w:val="22"/>
        </w:rPr>
      </w:pPr>
    </w:p>
    <w:p w:rsidR="00087F7D" w:rsidRPr="00087F7D" w:rsidRDefault="00087F7D" w:rsidP="00087F7D">
      <w:pPr>
        <w:spacing w:after="200" w:line="276" w:lineRule="auto"/>
        <w:rPr>
          <w:rFonts w:ascii="Calibri" w:hAnsi="Calibri" w:cs="Calibri"/>
          <w:sz w:val="22"/>
          <w:szCs w:val="22"/>
        </w:rPr>
      </w:pPr>
      <w:r w:rsidRPr="00087F7D">
        <w:rPr>
          <w:rFonts w:ascii="Calibri" w:hAnsi="Calibri" w:cs="Calibri"/>
          <w:sz w:val="22"/>
          <w:szCs w:val="22"/>
        </w:rPr>
        <w:t>The definition of </w:t>
      </w:r>
      <w:hyperlink r:id="rId5" w:history="1">
        <w:r w:rsidRPr="00087F7D">
          <w:rPr>
            <w:rFonts w:ascii="Calibri" w:hAnsi="Calibri" w:cs="Calibri"/>
            <w:sz w:val="22"/>
            <w:szCs w:val="22"/>
          </w:rPr>
          <w:t>online booking software</w:t>
        </w:r>
      </w:hyperlink>
      <w:r w:rsidRPr="00087F7D">
        <w:rPr>
          <w:rFonts w:ascii="Calibri" w:hAnsi="Calibri" w:cs="Calibri"/>
          <w:sz w:val="22"/>
          <w:szCs w:val="22"/>
        </w:rPr>
        <w:t> eliminates the need to facilitate online bookings. in </w:t>
      </w:r>
      <w:hyperlink r:id="rId6" w:history="1">
        <w:r w:rsidRPr="00087F7D">
          <w:rPr>
            <w:rFonts w:ascii="Calibri" w:hAnsi="Calibri" w:cs="Calibri"/>
            <w:sz w:val="22"/>
            <w:szCs w:val="22"/>
          </w:rPr>
          <w:t>online booking system</w:t>
        </w:r>
      </w:hyperlink>
      <w:r w:rsidRPr="00087F7D">
        <w:rPr>
          <w:rFonts w:ascii="Calibri" w:hAnsi="Calibri" w:cs="Calibri"/>
          <w:sz w:val="22"/>
          <w:szCs w:val="22"/>
        </w:rPr>
        <w:t> is software which allows a potential customer to book and pay for an activity or service directly through your website. That means from the moment a customer decides they want to book to choosing a date, picking a time and paying for the booking, everything is handled online, greatly reducing the workload on your staff and removing the opportunity for double-bookings.</w:t>
      </w:r>
    </w:p>
    <w:p w:rsidR="00087F7D" w:rsidRPr="00087F7D" w:rsidRDefault="00087F7D" w:rsidP="00087F7D">
      <w:pPr>
        <w:spacing w:after="200" w:line="276" w:lineRule="auto"/>
        <w:rPr>
          <w:rFonts w:ascii="Calibri" w:hAnsi="Calibri" w:cs="Calibri"/>
          <w:sz w:val="22"/>
          <w:szCs w:val="22"/>
        </w:rPr>
      </w:pPr>
      <w:r w:rsidRPr="00087F7D">
        <w:rPr>
          <w:rFonts w:ascii="Calibri" w:hAnsi="Calibri" w:cs="Calibri"/>
          <w:sz w:val="22"/>
          <w:szCs w:val="22"/>
        </w:rPr>
        <w:t>Advanced systems like ours allow customers to book through a variety of methods online, including mobile, greatly expanding the potential for bookings for your business, and better leveraging an increasingly social internet.</w:t>
      </w:r>
    </w:p>
    <w:p w:rsidR="001B19B7" w:rsidRDefault="001B19B7" w:rsidP="001B19B7">
      <w:pPr>
        <w:tabs>
          <w:tab w:val="left" w:pos="1335"/>
        </w:tabs>
        <w:jc w:val="both"/>
        <w:rPr>
          <w:rFonts w:asciiTheme="minorHAnsi" w:hAnsiTheme="minorHAnsi" w:cstheme="minorHAnsi"/>
          <w:b/>
          <w:sz w:val="22"/>
          <w:szCs w:val="22"/>
        </w:rPr>
      </w:pPr>
      <w:r w:rsidRPr="00D922D8">
        <w:rPr>
          <w:rFonts w:asciiTheme="minorHAnsi" w:hAnsiTheme="minorHAnsi" w:cstheme="minorHAnsi"/>
          <w:b/>
          <w:sz w:val="22"/>
          <w:szCs w:val="22"/>
        </w:rPr>
        <w:t xml:space="preserve">B1.2 </w:t>
      </w:r>
      <w:r w:rsidRPr="00EA70F8">
        <w:rPr>
          <w:rFonts w:asciiTheme="minorHAnsi" w:hAnsiTheme="minorHAnsi" w:cstheme="minorHAnsi"/>
          <w:b/>
          <w:sz w:val="22"/>
          <w:szCs w:val="22"/>
        </w:rPr>
        <w:t>Functional requirements specifications</w:t>
      </w:r>
    </w:p>
    <w:p w:rsidR="00D51956" w:rsidRDefault="00D51956" w:rsidP="00D51956">
      <w:pPr>
        <w:spacing w:line="276" w:lineRule="auto"/>
        <w:rPr>
          <w:rFonts w:asciiTheme="minorHAnsi" w:hAnsiTheme="minorHAnsi" w:cstheme="minorHAnsi"/>
        </w:rPr>
      </w:pPr>
      <w:r w:rsidRPr="00EA70F8">
        <w:rPr>
          <w:rFonts w:asciiTheme="minorHAnsi" w:hAnsiTheme="minorHAnsi" w:cstheme="minorHAnsi"/>
          <w:b/>
        </w:rPr>
        <w:t>FR1</w:t>
      </w:r>
      <w:r w:rsidRPr="00EA70F8">
        <w:rPr>
          <w:rFonts w:asciiTheme="minorHAnsi" w:hAnsiTheme="minorHAnsi" w:cstheme="minorHAnsi"/>
          <w:i/>
        </w:rPr>
        <w:t>:</w:t>
      </w:r>
      <w:r w:rsidRPr="00D922D8">
        <w:rPr>
          <w:rFonts w:asciiTheme="minorHAnsi" w:hAnsiTheme="minorHAnsi" w:cstheme="minorHAnsi"/>
          <w:b/>
        </w:rPr>
        <w:t xml:space="preserve"> </w:t>
      </w:r>
      <w:r w:rsidRPr="00D922D8">
        <w:rPr>
          <w:rFonts w:asciiTheme="minorHAnsi" w:hAnsiTheme="minorHAnsi" w:cstheme="minorHAnsi"/>
        </w:rPr>
        <w:t xml:space="preserve">The </w:t>
      </w:r>
      <w:r>
        <w:rPr>
          <w:rFonts w:asciiTheme="minorHAnsi" w:hAnsiTheme="minorHAnsi" w:cstheme="minorHAnsi"/>
        </w:rPr>
        <w:t>software</w:t>
      </w:r>
      <w:r w:rsidRPr="00D922D8">
        <w:rPr>
          <w:rFonts w:asciiTheme="minorHAnsi" w:hAnsiTheme="minorHAnsi" w:cstheme="minorHAnsi"/>
        </w:rPr>
        <w:t xml:space="preserve"> should </w:t>
      </w:r>
      <w:r>
        <w:rPr>
          <w:rFonts w:asciiTheme="minorHAnsi" w:hAnsiTheme="minorHAnsi" w:cstheme="minorHAnsi"/>
        </w:rPr>
        <w:t xml:space="preserve">be able to </w:t>
      </w:r>
      <w:r w:rsidRPr="00D922D8">
        <w:rPr>
          <w:rFonts w:asciiTheme="minorHAnsi" w:hAnsiTheme="minorHAnsi" w:cstheme="minorHAnsi"/>
        </w:rPr>
        <w:t>allow the user to sign up if he/she is a new user</w:t>
      </w:r>
      <w:r>
        <w:rPr>
          <w:rFonts w:asciiTheme="minorHAnsi" w:hAnsiTheme="minorHAnsi" w:cstheme="minorHAnsi"/>
        </w:rPr>
        <w:t xml:space="preserve"> else</w:t>
      </w:r>
      <w:r w:rsidRPr="00D922D8">
        <w:rPr>
          <w:rFonts w:asciiTheme="minorHAnsi" w:hAnsiTheme="minorHAnsi" w:cstheme="minorHAnsi"/>
        </w:rPr>
        <w:t xml:space="preserve"> allow the user to log in with his/her email id or phone number along with a password.</w:t>
      </w:r>
    </w:p>
    <w:p w:rsidR="00D51956" w:rsidRDefault="00D51956" w:rsidP="00D51956">
      <w:pPr>
        <w:spacing w:line="276" w:lineRule="auto"/>
        <w:rPr>
          <w:rFonts w:asciiTheme="minorHAnsi" w:hAnsiTheme="minorHAnsi" w:cstheme="minorHAnsi"/>
        </w:rPr>
      </w:pPr>
      <w:r w:rsidRPr="009E355E">
        <w:rPr>
          <w:rFonts w:asciiTheme="minorHAnsi" w:hAnsiTheme="minorHAnsi" w:cstheme="minorHAnsi"/>
          <w:u w:val="single"/>
        </w:rPr>
        <w:t>Stakeholders</w:t>
      </w:r>
      <w:r>
        <w:rPr>
          <w:rFonts w:asciiTheme="minorHAnsi" w:hAnsiTheme="minorHAnsi" w:cstheme="minorHAnsi"/>
          <w:u w:val="single"/>
        </w:rPr>
        <w:t xml:space="preserve"> owning the requirements</w:t>
      </w:r>
      <w:r>
        <w:rPr>
          <w:rFonts w:asciiTheme="minorHAnsi" w:hAnsiTheme="minorHAnsi" w:cstheme="minorHAnsi"/>
        </w:rPr>
        <w:t>:</w:t>
      </w:r>
      <w:r w:rsidR="00E1052E">
        <w:rPr>
          <w:rFonts w:asciiTheme="minorHAnsi" w:hAnsiTheme="minorHAnsi" w:cstheme="minorHAnsi"/>
        </w:rPr>
        <w:t xml:space="preserve"> Administrator, New</w:t>
      </w:r>
      <w:r>
        <w:rPr>
          <w:rFonts w:asciiTheme="minorHAnsi" w:hAnsiTheme="minorHAnsi" w:cstheme="minorHAnsi"/>
        </w:rPr>
        <w:t xml:space="preserve"> user</w:t>
      </w:r>
    </w:p>
    <w:p w:rsidR="00D51956" w:rsidRDefault="00D51956" w:rsidP="00D51956">
      <w:pPr>
        <w:spacing w:line="276" w:lineRule="auto"/>
        <w:rPr>
          <w:rFonts w:asciiTheme="minorHAnsi" w:hAnsiTheme="minorHAnsi" w:cstheme="minorHAnsi"/>
        </w:rPr>
      </w:pPr>
      <w:r>
        <w:rPr>
          <w:rFonts w:asciiTheme="minorHAnsi" w:hAnsiTheme="minorHAnsi" w:cstheme="minorHAnsi"/>
          <w:u w:val="single"/>
        </w:rPr>
        <w:t>Dependent on requirements:</w:t>
      </w:r>
      <w:r>
        <w:rPr>
          <w:rFonts w:asciiTheme="minorHAnsi" w:hAnsiTheme="minorHAnsi" w:cstheme="minorHAnsi"/>
        </w:rPr>
        <w:t xml:space="preserve"> --</w:t>
      </w:r>
    </w:p>
    <w:p w:rsidR="00087F7D" w:rsidRPr="0087305D" w:rsidRDefault="00087F7D" w:rsidP="00D51956">
      <w:pPr>
        <w:spacing w:line="276" w:lineRule="auto"/>
        <w:rPr>
          <w:rFonts w:asciiTheme="minorHAnsi" w:hAnsiTheme="minorHAnsi" w:cstheme="minorHAnsi"/>
        </w:rPr>
      </w:pPr>
    </w:p>
    <w:p w:rsidR="00D51956" w:rsidRDefault="00D51956" w:rsidP="00D51956">
      <w:pPr>
        <w:spacing w:line="276" w:lineRule="auto"/>
        <w:rPr>
          <w:rFonts w:asciiTheme="minorHAnsi" w:hAnsiTheme="minorHAnsi" w:cstheme="minorHAnsi"/>
        </w:rPr>
      </w:pPr>
      <w:r w:rsidRPr="00D922D8">
        <w:rPr>
          <w:rFonts w:asciiTheme="minorHAnsi" w:hAnsiTheme="minorHAnsi" w:cstheme="minorHAnsi"/>
          <w:b/>
        </w:rPr>
        <w:t xml:space="preserve">FR2: </w:t>
      </w:r>
      <w:r w:rsidRPr="00D922D8">
        <w:rPr>
          <w:rFonts w:asciiTheme="minorHAnsi" w:hAnsiTheme="minorHAnsi" w:cstheme="minorHAnsi"/>
        </w:rPr>
        <w:t xml:space="preserve">The </w:t>
      </w:r>
      <w:r>
        <w:rPr>
          <w:rFonts w:asciiTheme="minorHAnsi" w:hAnsiTheme="minorHAnsi" w:cstheme="minorHAnsi"/>
        </w:rPr>
        <w:t>software</w:t>
      </w:r>
      <w:r w:rsidRPr="00D922D8">
        <w:rPr>
          <w:rFonts w:asciiTheme="minorHAnsi" w:hAnsiTheme="minorHAnsi" w:cstheme="minorHAnsi"/>
        </w:rPr>
        <w:t xml:space="preserve"> should</w:t>
      </w:r>
      <w:r>
        <w:rPr>
          <w:rFonts w:asciiTheme="minorHAnsi" w:hAnsiTheme="minorHAnsi" w:cstheme="minorHAnsi"/>
        </w:rPr>
        <w:t xml:space="preserve"> be</w:t>
      </w:r>
      <w:r w:rsidR="00504DAF">
        <w:rPr>
          <w:rFonts w:asciiTheme="minorHAnsi" w:hAnsiTheme="minorHAnsi" w:cstheme="minorHAnsi"/>
        </w:rPr>
        <w:t xml:space="preserve"> to</w:t>
      </w:r>
      <w:r>
        <w:rPr>
          <w:rFonts w:asciiTheme="minorHAnsi" w:hAnsiTheme="minorHAnsi" w:cstheme="minorHAnsi"/>
        </w:rPr>
        <w:t xml:space="preserve"> able </w:t>
      </w:r>
      <w:r w:rsidR="00504DAF">
        <w:rPr>
          <w:rFonts w:asciiTheme="minorHAnsi" w:hAnsiTheme="minorHAnsi" w:cstheme="minorHAnsi"/>
        </w:rPr>
        <w:t>verify password</w:t>
      </w:r>
      <w:r w:rsidRPr="00D922D8">
        <w:rPr>
          <w:rFonts w:asciiTheme="minorHAnsi" w:hAnsiTheme="minorHAnsi" w:cstheme="minorHAnsi"/>
        </w:rPr>
        <w:t xml:space="preserve"> allow the user to reset the password if he/she forgets it, by sending an OTP to the </w:t>
      </w:r>
      <w:r>
        <w:rPr>
          <w:rFonts w:asciiTheme="minorHAnsi" w:hAnsiTheme="minorHAnsi" w:cstheme="minorHAnsi"/>
        </w:rPr>
        <w:t xml:space="preserve">registered </w:t>
      </w:r>
      <w:r w:rsidRPr="00D922D8">
        <w:rPr>
          <w:rFonts w:asciiTheme="minorHAnsi" w:hAnsiTheme="minorHAnsi" w:cstheme="minorHAnsi"/>
        </w:rPr>
        <w:t>phone number</w:t>
      </w:r>
      <w:r>
        <w:rPr>
          <w:rFonts w:asciiTheme="minorHAnsi" w:hAnsiTheme="minorHAnsi" w:cstheme="minorHAnsi"/>
        </w:rPr>
        <w:t>.</w:t>
      </w:r>
      <w:r w:rsidRPr="00D922D8">
        <w:rPr>
          <w:rFonts w:asciiTheme="minorHAnsi" w:hAnsiTheme="minorHAnsi" w:cstheme="minorHAnsi"/>
        </w:rPr>
        <w:t xml:space="preserve"> </w:t>
      </w:r>
    </w:p>
    <w:p w:rsidR="00D51956" w:rsidRDefault="00D51956" w:rsidP="00D51956">
      <w:pPr>
        <w:spacing w:line="276" w:lineRule="auto"/>
        <w:rPr>
          <w:rFonts w:asciiTheme="minorHAnsi" w:hAnsiTheme="minorHAnsi" w:cstheme="minorHAnsi"/>
        </w:rPr>
      </w:pPr>
      <w:r w:rsidRPr="009E355E">
        <w:rPr>
          <w:rFonts w:asciiTheme="minorHAnsi" w:hAnsiTheme="minorHAnsi" w:cstheme="minorHAnsi"/>
          <w:u w:val="single"/>
        </w:rPr>
        <w:t>Stakeholders</w:t>
      </w:r>
      <w:r>
        <w:rPr>
          <w:rFonts w:asciiTheme="minorHAnsi" w:hAnsiTheme="minorHAnsi" w:cstheme="minorHAnsi"/>
          <w:u w:val="single"/>
        </w:rPr>
        <w:t xml:space="preserve"> owning the requirements</w:t>
      </w:r>
      <w:r>
        <w:rPr>
          <w:rFonts w:asciiTheme="minorHAnsi" w:hAnsiTheme="minorHAnsi" w:cstheme="minorHAnsi"/>
        </w:rPr>
        <w:t>: Registered user</w:t>
      </w:r>
    </w:p>
    <w:p w:rsidR="00D51956" w:rsidRPr="00D922D8" w:rsidRDefault="00D51956" w:rsidP="00D51956">
      <w:pPr>
        <w:spacing w:line="276" w:lineRule="auto"/>
        <w:rPr>
          <w:rFonts w:asciiTheme="minorHAnsi" w:hAnsiTheme="minorHAnsi" w:cstheme="minorHAnsi"/>
        </w:rPr>
      </w:pPr>
      <w:r>
        <w:rPr>
          <w:rFonts w:asciiTheme="minorHAnsi" w:hAnsiTheme="minorHAnsi" w:cstheme="minorHAnsi"/>
          <w:u w:val="single"/>
        </w:rPr>
        <w:t>Dependent on Requirements</w:t>
      </w:r>
      <w:r>
        <w:rPr>
          <w:rFonts w:asciiTheme="minorHAnsi" w:hAnsiTheme="minorHAnsi" w:cstheme="minorHAnsi"/>
        </w:rPr>
        <w:t>: FR1</w:t>
      </w:r>
    </w:p>
    <w:p w:rsidR="00D51956" w:rsidRDefault="00D51956" w:rsidP="00D51956">
      <w:pPr>
        <w:spacing w:line="276" w:lineRule="auto"/>
        <w:rPr>
          <w:rFonts w:asciiTheme="minorHAnsi" w:hAnsiTheme="minorHAnsi" w:cstheme="minorHAnsi"/>
        </w:rPr>
      </w:pPr>
    </w:p>
    <w:p w:rsidR="00D51956" w:rsidRDefault="00D51956" w:rsidP="00D51956">
      <w:pPr>
        <w:spacing w:line="276" w:lineRule="auto"/>
        <w:rPr>
          <w:rFonts w:asciiTheme="minorHAnsi" w:hAnsiTheme="minorHAnsi" w:cstheme="minorHAnsi"/>
        </w:rPr>
      </w:pPr>
      <w:r w:rsidRPr="00D922D8">
        <w:rPr>
          <w:rFonts w:asciiTheme="minorHAnsi" w:hAnsiTheme="minorHAnsi" w:cstheme="minorHAnsi"/>
          <w:b/>
        </w:rPr>
        <w:t>FR3:</w:t>
      </w:r>
      <w:r>
        <w:rPr>
          <w:rFonts w:asciiTheme="minorHAnsi" w:hAnsiTheme="minorHAnsi" w:cstheme="minorHAnsi"/>
          <w:b/>
        </w:rPr>
        <w:t xml:space="preserve"> </w:t>
      </w:r>
      <w:r>
        <w:rPr>
          <w:rFonts w:asciiTheme="minorHAnsi" w:hAnsiTheme="minorHAnsi" w:cstheme="minorHAnsi"/>
        </w:rPr>
        <w:t xml:space="preserve">The software should allow the user to enter desired </w:t>
      </w:r>
      <w:r w:rsidR="0028514B">
        <w:rPr>
          <w:rFonts w:asciiTheme="minorHAnsi" w:hAnsiTheme="minorHAnsi" w:cstheme="minorHAnsi"/>
        </w:rPr>
        <w:t>pickup and destination stops with date.</w:t>
      </w:r>
    </w:p>
    <w:p w:rsidR="00A13942" w:rsidRDefault="00A13942" w:rsidP="00A13942">
      <w:pPr>
        <w:spacing w:line="276" w:lineRule="auto"/>
        <w:rPr>
          <w:rFonts w:asciiTheme="minorHAnsi" w:hAnsiTheme="minorHAnsi" w:cstheme="minorHAnsi"/>
        </w:rPr>
      </w:pPr>
      <w:r w:rsidRPr="009E355E">
        <w:rPr>
          <w:rFonts w:asciiTheme="minorHAnsi" w:hAnsiTheme="minorHAnsi" w:cstheme="minorHAnsi"/>
          <w:u w:val="single"/>
        </w:rPr>
        <w:t>Stakeholders</w:t>
      </w:r>
      <w:r>
        <w:rPr>
          <w:rFonts w:asciiTheme="minorHAnsi" w:hAnsiTheme="minorHAnsi" w:cstheme="minorHAnsi"/>
          <w:u w:val="single"/>
        </w:rPr>
        <w:t xml:space="preserve"> owning the requirements</w:t>
      </w:r>
      <w:r>
        <w:rPr>
          <w:rFonts w:asciiTheme="minorHAnsi" w:hAnsiTheme="minorHAnsi" w:cstheme="minorHAnsi"/>
        </w:rPr>
        <w:t>: Registered user</w:t>
      </w:r>
    </w:p>
    <w:p w:rsidR="00A13942" w:rsidRPr="00D922D8" w:rsidRDefault="00A13942" w:rsidP="00A13942">
      <w:pPr>
        <w:spacing w:line="276" w:lineRule="auto"/>
        <w:rPr>
          <w:rFonts w:asciiTheme="minorHAnsi" w:hAnsiTheme="minorHAnsi" w:cstheme="minorHAnsi"/>
        </w:rPr>
      </w:pPr>
      <w:r>
        <w:rPr>
          <w:rFonts w:asciiTheme="minorHAnsi" w:hAnsiTheme="minorHAnsi" w:cstheme="minorHAnsi"/>
          <w:u w:val="single"/>
        </w:rPr>
        <w:t>Dependent on Requirements</w:t>
      </w:r>
      <w:r>
        <w:rPr>
          <w:rFonts w:asciiTheme="minorHAnsi" w:hAnsiTheme="minorHAnsi" w:cstheme="minorHAnsi"/>
        </w:rPr>
        <w:t>:</w:t>
      </w:r>
      <w:r w:rsidR="00E1052E">
        <w:rPr>
          <w:rFonts w:asciiTheme="minorHAnsi" w:hAnsiTheme="minorHAnsi" w:cstheme="minorHAnsi"/>
        </w:rPr>
        <w:t xml:space="preserve"> FR1</w:t>
      </w:r>
    </w:p>
    <w:p w:rsidR="00A13942" w:rsidRPr="00D51956" w:rsidRDefault="00A13942" w:rsidP="00D51956">
      <w:pPr>
        <w:spacing w:line="276" w:lineRule="auto"/>
        <w:rPr>
          <w:rFonts w:asciiTheme="minorHAnsi" w:hAnsiTheme="minorHAnsi" w:cstheme="minorHAnsi"/>
        </w:rPr>
      </w:pPr>
    </w:p>
    <w:p w:rsidR="0028514B" w:rsidRDefault="00D51956" w:rsidP="00D51956">
      <w:pPr>
        <w:spacing w:line="276" w:lineRule="auto"/>
        <w:rPr>
          <w:rFonts w:asciiTheme="minorHAnsi" w:hAnsiTheme="minorHAnsi" w:cstheme="minorHAnsi"/>
        </w:rPr>
      </w:pPr>
      <w:r w:rsidRPr="00D922D8">
        <w:rPr>
          <w:rFonts w:asciiTheme="minorHAnsi" w:hAnsiTheme="minorHAnsi" w:cstheme="minorHAnsi"/>
          <w:b/>
        </w:rPr>
        <w:t>FR</w:t>
      </w:r>
      <w:r w:rsidR="0028514B">
        <w:rPr>
          <w:rFonts w:asciiTheme="minorHAnsi" w:hAnsiTheme="minorHAnsi" w:cstheme="minorHAnsi"/>
          <w:b/>
        </w:rPr>
        <w:t>4</w:t>
      </w:r>
      <w:r w:rsidRPr="00D922D8">
        <w:rPr>
          <w:rFonts w:asciiTheme="minorHAnsi" w:hAnsiTheme="minorHAnsi" w:cstheme="minorHAnsi"/>
          <w:b/>
        </w:rPr>
        <w:t xml:space="preserve">:  </w:t>
      </w:r>
      <w:r w:rsidRPr="00D922D8">
        <w:rPr>
          <w:rFonts w:asciiTheme="minorHAnsi" w:hAnsiTheme="minorHAnsi" w:cstheme="minorHAnsi"/>
        </w:rPr>
        <w:t xml:space="preserve">The </w:t>
      </w:r>
      <w:r>
        <w:rPr>
          <w:rFonts w:asciiTheme="minorHAnsi" w:hAnsiTheme="minorHAnsi" w:cstheme="minorHAnsi"/>
        </w:rPr>
        <w:t>software</w:t>
      </w:r>
      <w:r w:rsidRPr="00D922D8">
        <w:rPr>
          <w:rFonts w:asciiTheme="minorHAnsi" w:hAnsiTheme="minorHAnsi" w:cstheme="minorHAnsi"/>
        </w:rPr>
        <w:t xml:space="preserve"> should</w:t>
      </w:r>
      <w:r w:rsidR="0028514B">
        <w:rPr>
          <w:rFonts w:asciiTheme="minorHAnsi" w:hAnsiTheme="minorHAnsi" w:cstheme="minorHAnsi"/>
        </w:rPr>
        <w:t xml:space="preserve"> be able to</w:t>
      </w:r>
      <w:r w:rsidRPr="00D922D8">
        <w:rPr>
          <w:rFonts w:asciiTheme="minorHAnsi" w:hAnsiTheme="minorHAnsi" w:cstheme="minorHAnsi"/>
        </w:rPr>
        <w:t xml:space="preserve"> display the list of </w:t>
      </w:r>
      <w:r>
        <w:rPr>
          <w:rFonts w:asciiTheme="minorHAnsi" w:hAnsiTheme="minorHAnsi" w:cstheme="minorHAnsi"/>
        </w:rPr>
        <w:t xml:space="preserve">buses </w:t>
      </w:r>
      <w:r w:rsidR="0028514B">
        <w:rPr>
          <w:rFonts w:asciiTheme="minorHAnsi" w:hAnsiTheme="minorHAnsi" w:cstheme="minorHAnsi"/>
        </w:rPr>
        <w:t>available at the desi</w:t>
      </w:r>
      <w:r w:rsidR="00E1052E">
        <w:rPr>
          <w:rFonts w:asciiTheme="minorHAnsi" w:hAnsiTheme="minorHAnsi" w:cstheme="minorHAnsi"/>
        </w:rPr>
        <w:t>red route on the specified date with all the specifications of the buses like what amenities which bus provides.</w:t>
      </w:r>
    </w:p>
    <w:p w:rsidR="00D51956" w:rsidRDefault="00D51956" w:rsidP="00D51956">
      <w:pPr>
        <w:spacing w:line="276" w:lineRule="auto"/>
        <w:rPr>
          <w:rFonts w:asciiTheme="minorHAnsi" w:hAnsiTheme="minorHAnsi" w:cstheme="minorHAnsi"/>
        </w:rPr>
      </w:pPr>
      <w:r w:rsidRPr="009E355E">
        <w:rPr>
          <w:rFonts w:asciiTheme="minorHAnsi" w:hAnsiTheme="minorHAnsi" w:cstheme="minorHAnsi"/>
          <w:u w:val="single"/>
        </w:rPr>
        <w:t>Stakeholders</w:t>
      </w:r>
      <w:r>
        <w:rPr>
          <w:rFonts w:asciiTheme="minorHAnsi" w:hAnsiTheme="minorHAnsi" w:cstheme="minorHAnsi"/>
          <w:u w:val="single"/>
        </w:rPr>
        <w:t xml:space="preserve"> owning the requirements</w:t>
      </w:r>
      <w:r>
        <w:rPr>
          <w:rFonts w:asciiTheme="minorHAnsi" w:hAnsiTheme="minorHAnsi" w:cstheme="minorHAnsi"/>
        </w:rPr>
        <w:t>: Admin, Registered user</w:t>
      </w:r>
    </w:p>
    <w:p w:rsidR="00D51956" w:rsidRPr="00D922D8" w:rsidRDefault="00D51956" w:rsidP="00D51956">
      <w:pPr>
        <w:spacing w:line="276" w:lineRule="auto"/>
        <w:rPr>
          <w:rFonts w:asciiTheme="minorHAnsi" w:hAnsiTheme="minorHAnsi" w:cstheme="minorHAnsi"/>
        </w:rPr>
      </w:pPr>
      <w:r>
        <w:rPr>
          <w:rFonts w:asciiTheme="minorHAnsi" w:hAnsiTheme="minorHAnsi" w:cstheme="minorHAnsi"/>
          <w:u w:val="single"/>
        </w:rPr>
        <w:t>Dependent on Requirements</w:t>
      </w:r>
      <w:r>
        <w:rPr>
          <w:rFonts w:asciiTheme="minorHAnsi" w:hAnsiTheme="minorHAnsi" w:cstheme="minorHAnsi"/>
        </w:rPr>
        <w:t>:FR1, FR2</w:t>
      </w:r>
    </w:p>
    <w:p w:rsidR="00D51956" w:rsidRPr="00D922D8" w:rsidRDefault="00D51956" w:rsidP="00D51956">
      <w:pPr>
        <w:spacing w:line="276" w:lineRule="auto"/>
        <w:rPr>
          <w:rFonts w:asciiTheme="minorHAnsi" w:hAnsiTheme="minorHAnsi" w:cstheme="minorHAnsi"/>
        </w:rPr>
      </w:pPr>
    </w:p>
    <w:p w:rsidR="00D51956" w:rsidRDefault="00D51956" w:rsidP="00D51956">
      <w:pPr>
        <w:spacing w:line="276" w:lineRule="auto"/>
        <w:rPr>
          <w:rFonts w:asciiTheme="minorHAnsi" w:hAnsiTheme="minorHAnsi" w:cstheme="minorHAnsi"/>
        </w:rPr>
      </w:pPr>
      <w:r w:rsidRPr="00D922D8">
        <w:rPr>
          <w:rFonts w:asciiTheme="minorHAnsi" w:hAnsiTheme="minorHAnsi" w:cstheme="minorHAnsi"/>
          <w:b/>
        </w:rPr>
        <w:t>FR</w:t>
      </w:r>
      <w:r w:rsidR="0028514B">
        <w:rPr>
          <w:rFonts w:asciiTheme="minorHAnsi" w:hAnsiTheme="minorHAnsi" w:cstheme="minorHAnsi"/>
          <w:b/>
        </w:rPr>
        <w:t>5</w:t>
      </w:r>
      <w:r w:rsidRPr="00D922D8">
        <w:rPr>
          <w:rFonts w:asciiTheme="minorHAnsi" w:hAnsiTheme="minorHAnsi" w:cstheme="minorHAnsi"/>
        </w:rPr>
        <w:t xml:space="preserve">: The </w:t>
      </w:r>
      <w:r>
        <w:rPr>
          <w:rFonts w:asciiTheme="minorHAnsi" w:hAnsiTheme="minorHAnsi" w:cstheme="minorHAnsi"/>
        </w:rPr>
        <w:t>software</w:t>
      </w:r>
      <w:r w:rsidRPr="00D922D8">
        <w:rPr>
          <w:rFonts w:asciiTheme="minorHAnsi" w:hAnsiTheme="minorHAnsi" w:cstheme="minorHAnsi"/>
        </w:rPr>
        <w:t xml:space="preserve"> should </w:t>
      </w:r>
      <w:r>
        <w:rPr>
          <w:rFonts w:asciiTheme="minorHAnsi" w:hAnsiTheme="minorHAnsi" w:cstheme="minorHAnsi"/>
        </w:rPr>
        <w:t xml:space="preserve">be able to </w:t>
      </w:r>
      <w:r w:rsidRPr="00D922D8">
        <w:rPr>
          <w:rFonts w:asciiTheme="minorHAnsi" w:hAnsiTheme="minorHAnsi" w:cstheme="minorHAnsi"/>
        </w:rPr>
        <w:t xml:space="preserve">allow the user to select a </w:t>
      </w:r>
      <w:r w:rsidR="00E1052E">
        <w:rPr>
          <w:rFonts w:asciiTheme="minorHAnsi" w:hAnsiTheme="minorHAnsi" w:cstheme="minorHAnsi"/>
        </w:rPr>
        <w:t>bus and book a seat in it</w:t>
      </w:r>
      <w:r w:rsidRPr="00D922D8">
        <w:rPr>
          <w:rFonts w:asciiTheme="minorHAnsi" w:hAnsiTheme="minorHAnsi" w:cstheme="minorHAnsi"/>
        </w:rPr>
        <w:t>.</w:t>
      </w:r>
    </w:p>
    <w:p w:rsidR="00D51956" w:rsidRDefault="00D51956" w:rsidP="00D51956">
      <w:pPr>
        <w:spacing w:line="276" w:lineRule="auto"/>
        <w:rPr>
          <w:rFonts w:asciiTheme="minorHAnsi" w:hAnsiTheme="minorHAnsi" w:cstheme="minorHAnsi"/>
        </w:rPr>
      </w:pPr>
      <w:r w:rsidRPr="009E355E">
        <w:rPr>
          <w:rFonts w:asciiTheme="minorHAnsi" w:hAnsiTheme="minorHAnsi" w:cstheme="minorHAnsi"/>
          <w:u w:val="single"/>
        </w:rPr>
        <w:t>Stakeholders</w:t>
      </w:r>
      <w:r>
        <w:rPr>
          <w:rFonts w:asciiTheme="minorHAnsi" w:hAnsiTheme="minorHAnsi" w:cstheme="minorHAnsi"/>
          <w:u w:val="single"/>
        </w:rPr>
        <w:t xml:space="preserve"> owning the requirements</w:t>
      </w:r>
      <w:r>
        <w:rPr>
          <w:rFonts w:asciiTheme="minorHAnsi" w:hAnsiTheme="minorHAnsi" w:cstheme="minorHAnsi"/>
        </w:rPr>
        <w:t>: Registered user</w:t>
      </w:r>
    </w:p>
    <w:p w:rsidR="00D51956" w:rsidRPr="00D922D8" w:rsidRDefault="00D51956" w:rsidP="00D51956">
      <w:pPr>
        <w:spacing w:line="276" w:lineRule="auto"/>
        <w:rPr>
          <w:rFonts w:asciiTheme="minorHAnsi" w:hAnsiTheme="minorHAnsi" w:cstheme="minorHAnsi"/>
        </w:rPr>
      </w:pPr>
      <w:r>
        <w:rPr>
          <w:rFonts w:asciiTheme="minorHAnsi" w:hAnsiTheme="minorHAnsi" w:cstheme="minorHAnsi"/>
          <w:u w:val="single"/>
        </w:rPr>
        <w:t>Dependent on Requirements</w:t>
      </w:r>
      <w:r>
        <w:rPr>
          <w:rFonts w:asciiTheme="minorHAnsi" w:hAnsiTheme="minorHAnsi" w:cstheme="minorHAnsi"/>
        </w:rPr>
        <w:t>: FR3</w:t>
      </w:r>
    </w:p>
    <w:p w:rsidR="00D51956" w:rsidRDefault="00D51956" w:rsidP="00D51956">
      <w:pPr>
        <w:spacing w:line="276" w:lineRule="auto"/>
        <w:rPr>
          <w:rFonts w:asciiTheme="minorHAnsi" w:hAnsiTheme="minorHAnsi" w:cstheme="minorHAnsi"/>
        </w:rPr>
      </w:pPr>
    </w:p>
    <w:p w:rsidR="00D51956" w:rsidRDefault="00D51956" w:rsidP="00D51956">
      <w:pPr>
        <w:spacing w:line="276" w:lineRule="auto"/>
        <w:rPr>
          <w:rFonts w:asciiTheme="minorHAnsi" w:hAnsiTheme="minorHAnsi" w:cstheme="minorHAnsi"/>
        </w:rPr>
      </w:pPr>
      <w:r w:rsidRPr="00D922D8">
        <w:rPr>
          <w:rFonts w:asciiTheme="minorHAnsi" w:hAnsiTheme="minorHAnsi" w:cstheme="minorHAnsi"/>
          <w:b/>
        </w:rPr>
        <w:t xml:space="preserve">FR6: </w:t>
      </w:r>
      <w:r w:rsidRPr="00D922D8">
        <w:rPr>
          <w:rFonts w:asciiTheme="minorHAnsi" w:hAnsiTheme="minorHAnsi" w:cstheme="minorHAnsi"/>
        </w:rPr>
        <w:t xml:space="preserve">The </w:t>
      </w:r>
      <w:r>
        <w:rPr>
          <w:rFonts w:asciiTheme="minorHAnsi" w:hAnsiTheme="minorHAnsi" w:cstheme="minorHAnsi"/>
        </w:rPr>
        <w:t>software</w:t>
      </w:r>
      <w:r w:rsidRPr="00D922D8">
        <w:rPr>
          <w:rFonts w:asciiTheme="minorHAnsi" w:hAnsiTheme="minorHAnsi" w:cstheme="minorHAnsi"/>
        </w:rPr>
        <w:t xml:space="preserve"> should</w:t>
      </w:r>
      <w:r>
        <w:rPr>
          <w:rFonts w:asciiTheme="minorHAnsi" w:hAnsiTheme="minorHAnsi" w:cstheme="minorHAnsi"/>
        </w:rPr>
        <w:t xml:space="preserve"> be able to</w:t>
      </w:r>
      <w:r w:rsidRPr="00D922D8">
        <w:rPr>
          <w:rFonts w:asciiTheme="minorHAnsi" w:hAnsiTheme="minorHAnsi" w:cstheme="minorHAnsi"/>
        </w:rPr>
        <w:t xml:space="preserve"> </w:t>
      </w:r>
      <w:r>
        <w:rPr>
          <w:rFonts w:asciiTheme="minorHAnsi" w:hAnsiTheme="minorHAnsi" w:cstheme="minorHAnsi"/>
        </w:rPr>
        <w:t>allow the user to make payment.</w:t>
      </w:r>
    </w:p>
    <w:p w:rsidR="00D51956" w:rsidRDefault="00D51956" w:rsidP="00D51956">
      <w:pPr>
        <w:spacing w:line="276" w:lineRule="auto"/>
        <w:rPr>
          <w:rFonts w:asciiTheme="minorHAnsi" w:hAnsiTheme="minorHAnsi" w:cstheme="minorHAnsi"/>
        </w:rPr>
      </w:pPr>
      <w:r w:rsidRPr="009E355E">
        <w:rPr>
          <w:rFonts w:asciiTheme="minorHAnsi" w:hAnsiTheme="minorHAnsi" w:cstheme="minorHAnsi"/>
          <w:u w:val="single"/>
        </w:rPr>
        <w:t>Stakeholders</w:t>
      </w:r>
      <w:r>
        <w:rPr>
          <w:rFonts w:asciiTheme="minorHAnsi" w:hAnsiTheme="minorHAnsi" w:cstheme="minorHAnsi"/>
          <w:u w:val="single"/>
        </w:rPr>
        <w:t xml:space="preserve"> owning the requirements</w:t>
      </w:r>
      <w:r>
        <w:rPr>
          <w:rFonts w:asciiTheme="minorHAnsi" w:hAnsiTheme="minorHAnsi" w:cstheme="minorHAnsi"/>
        </w:rPr>
        <w:t>: Registered user</w:t>
      </w:r>
    </w:p>
    <w:p w:rsidR="00D51956" w:rsidRPr="00D922D8" w:rsidRDefault="00D51956" w:rsidP="00D51956">
      <w:pPr>
        <w:spacing w:line="276" w:lineRule="auto"/>
        <w:rPr>
          <w:rFonts w:asciiTheme="minorHAnsi" w:hAnsiTheme="minorHAnsi" w:cstheme="minorHAnsi"/>
        </w:rPr>
      </w:pPr>
      <w:r>
        <w:rPr>
          <w:rFonts w:asciiTheme="minorHAnsi" w:hAnsiTheme="minorHAnsi" w:cstheme="minorHAnsi"/>
          <w:u w:val="single"/>
        </w:rPr>
        <w:t>Dependent on Requirements</w:t>
      </w:r>
      <w:r>
        <w:rPr>
          <w:rFonts w:asciiTheme="minorHAnsi" w:hAnsiTheme="minorHAnsi" w:cstheme="minorHAnsi"/>
        </w:rPr>
        <w:t>:</w:t>
      </w:r>
      <w:r w:rsidR="00E1052E">
        <w:rPr>
          <w:rFonts w:asciiTheme="minorHAnsi" w:hAnsiTheme="minorHAnsi" w:cstheme="minorHAnsi"/>
        </w:rPr>
        <w:t xml:space="preserve">FR1, </w:t>
      </w:r>
      <w:r>
        <w:rPr>
          <w:rFonts w:asciiTheme="minorHAnsi" w:hAnsiTheme="minorHAnsi" w:cstheme="minorHAnsi"/>
        </w:rPr>
        <w:t>FR5</w:t>
      </w:r>
    </w:p>
    <w:p w:rsidR="00D51956" w:rsidRDefault="00D51956" w:rsidP="00D51956">
      <w:pPr>
        <w:spacing w:line="276" w:lineRule="auto"/>
        <w:rPr>
          <w:rFonts w:asciiTheme="minorHAnsi" w:hAnsiTheme="minorHAnsi" w:cstheme="minorHAnsi"/>
        </w:rPr>
      </w:pPr>
    </w:p>
    <w:p w:rsidR="00E1052E" w:rsidRDefault="00E1052E" w:rsidP="00E1052E">
      <w:pPr>
        <w:spacing w:line="276" w:lineRule="auto"/>
        <w:rPr>
          <w:rFonts w:asciiTheme="minorHAnsi" w:hAnsiTheme="minorHAnsi" w:cstheme="minorHAnsi"/>
        </w:rPr>
      </w:pPr>
      <w:r>
        <w:rPr>
          <w:rFonts w:asciiTheme="minorHAnsi" w:hAnsiTheme="minorHAnsi" w:cstheme="minorHAnsi"/>
          <w:b/>
        </w:rPr>
        <w:t>FR7</w:t>
      </w:r>
      <w:r w:rsidRPr="00D922D8">
        <w:rPr>
          <w:rFonts w:asciiTheme="minorHAnsi" w:hAnsiTheme="minorHAnsi" w:cstheme="minorHAnsi"/>
          <w:b/>
        </w:rPr>
        <w:t xml:space="preserve">: </w:t>
      </w:r>
      <w:r>
        <w:rPr>
          <w:rFonts w:asciiTheme="minorHAnsi" w:hAnsiTheme="minorHAnsi" w:cstheme="minorHAnsi"/>
        </w:rPr>
        <w:t>The software should be able to allow the customer to apply promo</w:t>
      </w:r>
      <w:r>
        <w:rPr>
          <w:rFonts w:asciiTheme="minorHAnsi" w:hAnsiTheme="minorHAnsi" w:cstheme="minorHAnsi"/>
        </w:rPr>
        <w:t xml:space="preserve"> </w:t>
      </w:r>
      <w:r>
        <w:rPr>
          <w:rFonts w:asciiTheme="minorHAnsi" w:hAnsiTheme="minorHAnsi" w:cstheme="minorHAnsi"/>
        </w:rPr>
        <w:t>codes.</w:t>
      </w:r>
    </w:p>
    <w:p w:rsidR="00E1052E" w:rsidRDefault="00E1052E" w:rsidP="00E1052E">
      <w:pPr>
        <w:spacing w:line="276" w:lineRule="auto"/>
        <w:rPr>
          <w:rFonts w:asciiTheme="minorHAnsi" w:hAnsiTheme="minorHAnsi" w:cstheme="minorHAnsi"/>
        </w:rPr>
      </w:pPr>
      <w:r w:rsidRPr="009E355E">
        <w:rPr>
          <w:rFonts w:asciiTheme="minorHAnsi" w:hAnsiTheme="minorHAnsi" w:cstheme="minorHAnsi"/>
          <w:u w:val="single"/>
        </w:rPr>
        <w:lastRenderedPageBreak/>
        <w:t>Stakeholders</w:t>
      </w:r>
      <w:r>
        <w:rPr>
          <w:rFonts w:asciiTheme="minorHAnsi" w:hAnsiTheme="minorHAnsi" w:cstheme="minorHAnsi"/>
          <w:u w:val="single"/>
        </w:rPr>
        <w:t xml:space="preserve"> owning the requirements</w:t>
      </w:r>
      <w:r>
        <w:rPr>
          <w:rFonts w:asciiTheme="minorHAnsi" w:hAnsiTheme="minorHAnsi" w:cstheme="minorHAnsi"/>
        </w:rPr>
        <w:t>: Registered user</w:t>
      </w:r>
    </w:p>
    <w:p w:rsidR="00E1052E" w:rsidRPr="00D922D8" w:rsidRDefault="00E1052E" w:rsidP="00E1052E">
      <w:pPr>
        <w:spacing w:line="276" w:lineRule="auto"/>
        <w:rPr>
          <w:rFonts w:asciiTheme="minorHAnsi" w:hAnsiTheme="minorHAnsi" w:cstheme="minorHAnsi"/>
        </w:rPr>
      </w:pPr>
      <w:r>
        <w:rPr>
          <w:rFonts w:asciiTheme="minorHAnsi" w:hAnsiTheme="minorHAnsi" w:cstheme="minorHAnsi"/>
          <w:u w:val="single"/>
        </w:rPr>
        <w:t>Dependent on Requirements</w:t>
      </w:r>
      <w:r>
        <w:rPr>
          <w:rFonts w:asciiTheme="minorHAnsi" w:hAnsiTheme="minorHAnsi" w:cstheme="minorHAnsi"/>
        </w:rPr>
        <w:t>:</w:t>
      </w:r>
      <w:r>
        <w:rPr>
          <w:rFonts w:asciiTheme="minorHAnsi" w:hAnsiTheme="minorHAnsi" w:cstheme="minorHAnsi"/>
        </w:rPr>
        <w:t xml:space="preserve"> FR1, FR6</w:t>
      </w:r>
    </w:p>
    <w:p w:rsidR="00E1052E" w:rsidRPr="00D922D8" w:rsidRDefault="00E1052E" w:rsidP="00D51956">
      <w:pPr>
        <w:spacing w:line="276" w:lineRule="auto"/>
        <w:rPr>
          <w:rFonts w:asciiTheme="minorHAnsi" w:hAnsiTheme="minorHAnsi" w:cstheme="minorHAnsi"/>
        </w:rPr>
      </w:pPr>
    </w:p>
    <w:p w:rsidR="00E1052E" w:rsidRDefault="00D51956" w:rsidP="00E1052E">
      <w:pPr>
        <w:spacing w:line="276" w:lineRule="auto"/>
        <w:rPr>
          <w:rFonts w:asciiTheme="minorHAnsi" w:hAnsiTheme="minorHAnsi" w:cstheme="minorHAnsi"/>
        </w:rPr>
      </w:pPr>
      <w:r w:rsidRPr="00D922D8">
        <w:rPr>
          <w:rFonts w:asciiTheme="minorHAnsi" w:hAnsiTheme="minorHAnsi" w:cstheme="minorHAnsi"/>
          <w:b/>
        </w:rPr>
        <w:t>FR</w:t>
      </w:r>
      <w:r w:rsidR="00E1052E">
        <w:rPr>
          <w:rFonts w:asciiTheme="minorHAnsi" w:hAnsiTheme="minorHAnsi" w:cstheme="minorHAnsi"/>
          <w:b/>
        </w:rPr>
        <w:t>8</w:t>
      </w:r>
      <w:r w:rsidRPr="00D922D8">
        <w:rPr>
          <w:rFonts w:asciiTheme="minorHAnsi" w:hAnsiTheme="minorHAnsi" w:cstheme="minorHAnsi"/>
          <w:b/>
        </w:rPr>
        <w:t>:</w:t>
      </w:r>
      <w:r w:rsidR="00E1052E" w:rsidRPr="00E1052E">
        <w:rPr>
          <w:rFonts w:asciiTheme="minorHAnsi" w:hAnsiTheme="minorHAnsi" w:cstheme="minorHAnsi"/>
        </w:rPr>
        <w:t xml:space="preserve"> </w:t>
      </w:r>
      <w:r w:rsidR="00E1052E" w:rsidRPr="00D922D8">
        <w:rPr>
          <w:rFonts w:asciiTheme="minorHAnsi" w:hAnsiTheme="minorHAnsi" w:cstheme="minorHAnsi"/>
        </w:rPr>
        <w:t xml:space="preserve">The </w:t>
      </w:r>
      <w:r w:rsidR="00E1052E">
        <w:rPr>
          <w:rFonts w:asciiTheme="minorHAnsi" w:hAnsiTheme="minorHAnsi" w:cstheme="minorHAnsi"/>
        </w:rPr>
        <w:t>software</w:t>
      </w:r>
      <w:r w:rsidR="00E1052E" w:rsidRPr="00D922D8">
        <w:rPr>
          <w:rFonts w:asciiTheme="minorHAnsi" w:hAnsiTheme="minorHAnsi" w:cstheme="minorHAnsi"/>
        </w:rPr>
        <w:t xml:space="preserve"> should </w:t>
      </w:r>
      <w:r w:rsidR="00E1052E">
        <w:rPr>
          <w:rFonts w:asciiTheme="minorHAnsi" w:hAnsiTheme="minorHAnsi" w:cstheme="minorHAnsi"/>
        </w:rPr>
        <w:t xml:space="preserve">be able to </w:t>
      </w:r>
      <w:r w:rsidR="00E1052E" w:rsidRPr="00D922D8">
        <w:rPr>
          <w:rFonts w:asciiTheme="minorHAnsi" w:hAnsiTheme="minorHAnsi" w:cstheme="minorHAnsi"/>
        </w:rPr>
        <w:t>display the confirm</w:t>
      </w:r>
      <w:r w:rsidR="00E1052E">
        <w:rPr>
          <w:rFonts w:asciiTheme="minorHAnsi" w:hAnsiTheme="minorHAnsi" w:cstheme="minorHAnsi"/>
        </w:rPr>
        <w:t>ed tickets, containing the date</w:t>
      </w:r>
      <w:r w:rsidR="00E1052E" w:rsidRPr="00D922D8">
        <w:rPr>
          <w:rFonts w:asciiTheme="minorHAnsi" w:hAnsiTheme="minorHAnsi" w:cstheme="minorHAnsi"/>
        </w:rPr>
        <w:t>, timing and seats</w:t>
      </w:r>
      <w:r w:rsidR="00E1052E">
        <w:rPr>
          <w:rFonts w:asciiTheme="minorHAnsi" w:hAnsiTheme="minorHAnsi" w:cstheme="minorHAnsi"/>
        </w:rPr>
        <w:t xml:space="preserve"> details</w:t>
      </w:r>
      <w:r w:rsidR="00E1052E" w:rsidRPr="00D922D8">
        <w:rPr>
          <w:rFonts w:asciiTheme="minorHAnsi" w:hAnsiTheme="minorHAnsi" w:cstheme="minorHAnsi"/>
        </w:rPr>
        <w:t xml:space="preserve"> if the payment is successful</w:t>
      </w:r>
      <w:r w:rsidR="00E1052E">
        <w:rPr>
          <w:rFonts w:asciiTheme="minorHAnsi" w:hAnsiTheme="minorHAnsi" w:cstheme="minorHAnsi"/>
        </w:rPr>
        <w:t>.</w:t>
      </w:r>
    </w:p>
    <w:p w:rsidR="00E1052E" w:rsidRDefault="00E1052E" w:rsidP="00E1052E">
      <w:pPr>
        <w:spacing w:line="276" w:lineRule="auto"/>
        <w:rPr>
          <w:rFonts w:asciiTheme="minorHAnsi" w:hAnsiTheme="minorHAnsi" w:cstheme="minorHAnsi"/>
        </w:rPr>
      </w:pPr>
      <w:r w:rsidRPr="009E355E">
        <w:rPr>
          <w:rFonts w:asciiTheme="minorHAnsi" w:hAnsiTheme="minorHAnsi" w:cstheme="minorHAnsi"/>
          <w:u w:val="single"/>
        </w:rPr>
        <w:t>Stakeholders</w:t>
      </w:r>
      <w:r>
        <w:rPr>
          <w:rFonts w:asciiTheme="minorHAnsi" w:hAnsiTheme="minorHAnsi" w:cstheme="minorHAnsi"/>
          <w:u w:val="single"/>
        </w:rPr>
        <w:t xml:space="preserve"> owning the requirements</w:t>
      </w:r>
      <w:r>
        <w:rPr>
          <w:rFonts w:asciiTheme="minorHAnsi" w:hAnsiTheme="minorHAnsi" w:cstheme="minorHAnsi"/>
        </w:rPr>
        <w:t>: Admin, Registered user</w:t>
      </w:r>
    </w:p>
    <w:p w:rsidR="00E1052E" w:rsidRDefault="00E1052E" w:rsidP="00E1052E">
      <w:pPr>
        <w:spacing w:line="276" w:lineRule="auto"/>
        <w:rPr>
          <w:rFonts w:asciiTheme="minorHAnsi" w:hAnsiTheme="minorHAnsi" w:cstheme="minorHAnsi"/>
          <w:b/>
        </w:rPr>
      </w:pPr>
      <w:r>
        <w:rPr>
          <w:rFonts w:asciiTheme="minorHAnsi" w:hAnsiTheme="minorHAnsi" w:cstheme="minorHAnsi"/>
          <w:u w:val="single"/>
        </w:rPr>
        <w:t>Dependent on Requirements</w:t>
      </w:r>
      <w:r>
        <w:rPr>
          <w:rFonts w:asciiTheme="minorHAnsi" w:hAnsiTheme="minorHAnsi" w:cstheme="minorHAnsi"/>
        </w:rPr>
        <w:t>: FR1, FR6</w:t>
      </w:r>
    </w:p>
    <w:p w:rsidR="00D51956" w:rsidRPr="00D922D8" w:rsidRDefault="00D51956" w:rsidP="00D51956">
      <w:pPr>
        <w:spacing w:line="276" w:lineRule="auto"/>
        <w:rPr>
          <w:rFonts w:asciiTheme="minorHAnsi" w:hAnsiTheme="minorHAnsi" w:cstheme="minorHAnsi"/>
        </w:rPr>
      </w:pPr>
      <w:r w:rsidRPr="00D922D8">
        <w:rPr>
          <w:rFonts w:asciiTheme="minorHAnsi" w:hAnsiTheme="minorHAnsi" w:cstheme="minorHAnsi"/>
          <w:b/>
        </w:rPr>
        <w:t xml:space="preserve"> </w:t>
      </w:r>
    </w:p>
    <w:p w:rsidR="00E1052E" w:rsidRDefault="00D51956" w:rsidP="00E1052E">
      <w:pPr>
        <w:spacing w:line="276" w:lineRule="auto"/>
        <w:rPr>
          <w:rFonts w:asciiTheme="minorHAnsi" w:hAnsiTheme="minorHAnsi" w:cstheme="minorHAnsi"/>
        </w:rPr>
      </w:pPr>
      <w:r w:rsidRPr="00D922D8">
        <w:rPr>
          <w:rFonts w:asciiTheme="minorHAnsi" w:hAnsiTheme="minorHAnsi" w:cstheme="minorHAnsi"/>
          <w:b/>
        </w:rPr>
        <w:t>FR</w:t>
      </w:r>
      <w:r w:rsidR="00E1052E">
        <w:rPr>
          <w:rFonts w:asciiTheme="minorHAnsi" w:hAnsiTheme="minorHAnsi" w:cstheme="minorHAnsi"/>
          <w:b/>
        </w:rPr>
        <w:t>9</w:t>
      </w:r>
      <w:r w:rsidRPr="00D922D8">
        <w:rPr>
          <w:rFonts w:asciiTheme="minorHAnsi" w:hAnsiTheme="minorHAnsi" w:cstheme="minorHAnsi"/>
          <w:b/>
        </w:rPr>
        <w:t xml:space="preserve">: </w:t>
      </w:r>
      <w:r w:rsidR="00E1052E">
        <w:rPr>
          <w:rFonts w:asciiTheme="minorHAnsi" w:hAnsiTheme="minorHAnsi" w:cstheme="minorHAnsi"/>
        </w:rPr>
        <w:t>The software should be able to allow the admin to update changes (if there are any) in bus schedules. And inform the customers by sending a message on their registered mobile number.</w:t>
      </w:r>
    </w:p>
    <w:p w:rsidR="00E1052E" w:rsidRDefault="00E1052E" w:rsidP="00E1052E">
      <w:pPr>
        <w:spacing w:line="276" w:lineRule="auto"/>
        <w:rPr>
          <w:rFonts w:asciiTheme="minorHAnsi" w:hAnsiTheme="minorHAnsi" w:cstheme="minorHAnsi"/>
        </w:rPr>
      </w:pPr>
      <w:r w:rsidRPr="009E355E">
        <w:rPr>
          <w:rFonts w:asciiTheme="minorHAnsi" w:hAnsiTheme="minorHAnsi" w:cstheme="minorHAnsi"/>
          <w:u w:val="single"/>
        </w:rPr>
        <w:t>Stakeholders</w:t>
      </w:r>
      <w:r>
        <w:rPr>
          <w:rFonts w:asciiTheme="minorHAnsi" w:hAnsiTheme="minorHAnsi" w:cstheme="minorHAnsi"/>
          <w:u w:val="single"/>
        </w:rPr>
        <w:t xml:space="preserve"> owning the requirements</w:t>
      </w:r>
      <w:r>
        <w:rPr>
          <w:rFonts w:asciiTheme="minorHAnsi" w:hAnsiTheme="minorHAnsi" w:cstheme="minorHAnsi"/>
        </w:rPr>
        <w:t>: Admin</w:t>
      </w:r>
    </w:p>
    <w:p w:rsidR="00E1052E" w:rsidRPr="00D922D8" w:rsidRDefault="00E1052E" w:rsidP="00E1052E">
      <w:pPr>
        <w:spacing w:line="276" w:lineRule="auto"/>
        <w:rPr>
          <w:rFonts w:asciiTheme="minorHAnsi" w:hAnsiTheme="minorHAnsi" w:cstheme="minorHAnsi"/>
        </w:rPr>
      </w:pPr>
      <w:r>
        <w:rPr>
          <w:rFonts w:asciiTheme="minorHAnsi" w:hAnsiTheme="minorHAnsi" w:cstheme="minorHAnsi"/>
          <w:u w:val="single"/>
        </w:rPr>
        <w:t>Dependent on Requirements</w:t>
      </w:r>
      <w:r>
        <w:rPr>
          <w:rFonts w:asciiTheme="minorHAnsi" w:hAnsiTheme="minorHAnsi" w:cstheme="minorHAnsi"/>
        </w:rPr>
        <w:t>: --</w:t>
      </w:r>
    </w:p>
    <w:p w:rsidR="00D51956" w:rsidRDefault="00D51956" w:rsidP="00D51956">
      <w:pPr>
        <w:spacing w:line="276" w:lineRule="auto"/>
        <w:rPr>
          <w:rFonts w:asciiTheme="minorHAnsi" w:hAnsiTheme="minorHAnsi" w:cstheme="minorHAnsi"/>
        </w:rPr>
      </w:pPr>
    </w:p>
    <w:p w:rsidR="00D51956" w:rsidRDefault="00D51956" w:rsidP="00D51956">
      <w:pPr>
        <w:spacing w:line="276" w:lineRule="auto"/>
        <w:rPr>
          <w:rFonts w:asciiTheme="minorHAnsi" w:hAnsiTheme="minorHAnsi" w:cstheme="minorHAnsi"/>
        </w:rPr>
      </w:pPr>
      <w:r w:rsidRPr="00D922D8">
        <w:rPr>
          <w:rFonts w:asciiTheme="minorHAnsi" w:hAnsiTheme="minorHAnsi" w:cstheme="minorHAnsi"/>
          <w:b/>
        </w:rPr>
        <w:t xml:space="preserve">FR10: </w:t>
      </w:r>
      <w:r w:rsidRPr="00D922D8">
        <w:rPr>
          <w:rFonts w:asciiTheme="minorHAnsi" w:hAnsiTheme="minorHAnsi" w:cstheme="minorHAnsi"/>
        </w:rPr>
        <w:t xml:space="preserve">The </w:t>
      </w:r>
      <w:r>
        <w:rPr>
          <w:rFonts w:asciiTheme="minorHAnsi" w:hAnsiTheme="minorHAnsi" w:cstheme="minorHAnsi"/>
        </w:rPr>
        <w:t>software</w:t>
      </w:r>
      <w:r w:rsidRPr="00D922D8">
        <w:rPr>
          <w:rFonts w:asciiTheme="minorHAnsi" w:hAnsiTheme="minorHAnsi" w:cstheme="minorHAnsi"/>
        </w:rPr>
        <w:t xml:space="preserve"> should </w:t>
      </w:r>
      <w:r>
        <w:rPr>
          <w:rFonts w:asciiTheme="minorHAnsi" w:hAnsiTheme="minorHAnsi" w:cstheme="minorHAnsi"/>
        </w:rPr>
        <w:t xml:space="preserve">be able to </w:t>
      </w:r>
      <w:r w:rsidRPr="00D922D8">
        <w:rPr>
          <w:rFonts w:asciiTheme="minorHAnsi" w:hAnsiTheme="minorHAnsi" w:cstheme="minorHAnsi"/>
        </w:rPr>
        <w:t xml:space="preserve">allow the user to cancel the </w:t>
      </w:r>
      <w:r>
        <w:rPr>
          <w:rFonts w:asciiTheme="minorHAnsi" w:hAnsiTheme="minorHAnsi" w:cstheme="minorHAnsi"/>
        </w:rPr>
        <w:t>tickets following which a refund should be initiated.</w:t>
      </w:r>
    </w:p>
    <w:p w:rsidR="00D51956" w:rsidRDefault="00D51956" w:rsidP="00D51956">
      <w:pPr>
        <w:spacing w:line="276" w:lineRule="auto"/>
        <w:rPr>
          <w:rFonts w:asciiTheme="minorHAnsi" w:hAnsiTheme="minorHAnsi" w:cstheme="minorHAnsi"/>
        </w:rPr>
      </w:pPr>
      <w:r w:rsidRPr="009E355E">
        <w:rPr>
          <w:rFonts w:asciiTheme="minorHAnsi" w:hAnsiTheme="minorHAnsi" w:cstheme="minorHAnsi"/>
          <w:u w:val="single"/>
        </w:rPr>
        <w:t>Stakeholders</w:t>
      </w:r>
      <w:r>
        <w:rPr>
          <w:rFonts w:asciiTheme="minorHAnsi" w:hAnsiTheme="minorHAnsi" w:cstheme="minorHAnsi"/>
          <w:u w:val="single"/>
        </w:rPr>
        <w:t xml:space="preserve"> owning the requirements</w:t>
      </w:r>
      <w:r>
        <w:rPr>
          <w:rFonts w:asciiTheme="minorHAnsi" w:hAnsiTheme="minorHAnsi" w:cstheme="minorHAnsi"/>
        </w:rPr>
        <w:t>: Registered user</w:t>
      </w:r>
    </w:p>
    <w:p w:rsidR="00D51956" w:rsidRPr="00D922D8" w:rsidRDefault="00D51956" w:rsidP="00D51956">
      <w:pPr>
        <w:spacing w:line="276" w:lineRule="auto"/>
        <w:rPr>
          <w:rFonts w:asciiTheme="minorHAnsi" w:hAnsiTheme="minorHAnsi" w:cstheme="minorHAnsi"/>
        </w:rPr>
      </w:pPr>
      <w:r>
        <w:rPr>
          <w:rFonts w:asciiTheme="minorHAnsi" w:hAnsiTheme="minorHAnsi" w:cstheme="minorHAnsi"/>
          <w:u w:val="single"/>
        </w:rPr>
        <w:t>Dependent on Requirements</w:t>
      </w:r>
      <w:r>
        <w:rPr>
          <w:rFonts w:asciiTheme="minorHAnsi" w:hAnsiTheme="minorHAnsi" w:cstheme="minorHAnsi"/>
        </w:rPr>
        <w:t>:</w:t>
      </w:r>
      <w:r w:rsidR="00E1052E">
        <w:rPr>
          <w:rFonts w:asciiTheme="minorHAnsi" w:hAnsiTheme="minorHAnsi" w:cstheme="minorHAnsi"/>
        </w:rPr>
        <w:t xml:space="preserve"> FR1, FR6, FR8</w:t>
      </w:r>
    </w:p>
    <w:p w:rsidR="00D51956" w:rsidRDefault="00D51956" w:rsidP="00D51956">
      <w:pPr>
        <w:spacing w:line="276" w:lineRule="auto"/>
        <w:rPr>
          <w:rFonts w:asciiTheme="minorHAnsi" w:hAnsiTheme="minorHAnsi" w:cstheme="minorHAnsi"/>
        </w:rPr>
      </w:pPr>
    </w:p>
    <w:p w:rsidR="00D51956" w:rsidRDefault="00D51956" w:rsidP="00D51956">
      <w:pPr>
        <w:tabs>
          <w:tab w:val="left" w:pos="1335"/>
        </w:tabs>
        <w:spacing w:line="276" w:lineRule="auto"/>
        <w:jc w:val="both"/>
        <w:rPr>
          <w:rFonts w:asciiTheme="minorHAnsi" w:hAnsiTheme="minorHAnsi" w:cstheme="minorHAnsi"/>
          <w:b/>
          <w:sz w:val="22"/>
          <w:szCs w:val="22"/>
        </w:rPr>
      </w:pPr>
      <w:r w:rsidRPr="00D922D8">
        <w:rPr>
          <w:rFonts w:asciiTheme="minorHAnsi" w:hAnsiTheme="minorHAnsi" w:cstheme="minorHAnsi"/>
          <w:b/>
          <w:sz w:val="22"/>
          <w:szCs w:val="22"/>
        </w:rPr>
        <w:t>B1.3 Non- Functional requirements specifications</w:t>
      </w:r>
    </w:p>
    <w:p w:rsidR="00D51956" w:rsidRPr="00A50869" w:rsidRDefault="00D51956" w:rsidP="00D51956">
      <w:pPr>
        <w:tabs>
          <w:tab w:val="left" w:pos="1335"/>
        </w:tabs>
        <w:spacing w:line="276" w:lineRule="auto"/>
        <w:jc w:val="both"/>
        <w:rPr>
          <w:rFonts w:asciiTheme="minorHAnsi" w:hAnsiTheme="minorHAnsi" w:cstheme="minorHAnsi"/>
          <w:b/>
          <w:sz w:val="22"/>
          <w:szCs w:val="22"/>
        </w:rPr>
      </w:pPr>
      <w:r w:rsidRPr="00C12CFD">
        <w:rPr>
          <w:rFonts w:asciiTheme="minorHAnsi" w:hAnsiTheme="minorHAnsi" w:cstheme="minorHAnsi"/>
          <w:b/>
        </w:rPr>
        <w:t>NFR1</w:t>
      </w:r>
      <w:r w:rsidRPr="00C12CFD">
        <w:rPr>
          <w:rFonts w:asciiTheme="minorHAnsi" w:hAnsiTheme="minorHAnsi" w:cstheme="minorHAnsi"/>
        </w:rPr>
        <w:t xml:space="preserve">: </w:t>
      </w:r>
      <w:r w:rsidRPr="00A50869">
        <w:rPr>
          <w:rFonts w:asciiTheme="minorHAnsi" w:hAnsiTheme="minorHAnsi" w:cstheme="minorHAnsi"/>
        </w:rPr>
        <w:t>The software should be user friendly.</w:t>
      </w:r>
    </w:p>
    <w:p w:rsidR="00D51956" w:rsidRPr="00A50869" w:rsidRDefault="00D51956" w:rsidP="00D51956">
      <w:pPr>
        <w:spacing w:line="276" w:lineRule="auto"/>
        <w:rPr>
          <w:rFonts w:asciiTheme="minorHAnsi" w:hAnsiTheme="minorHAnsi" w:cstheme="minorHAnsi"/>
        </w:rPr>
      </w:pPr>
      <w:r w:rsidRPr="00A50869">
        <w:rPr>
          <w:rFonts w:asciiTheme="minorHAnsi" w:hAnsiTheme="minorHAnsi" w:cstheme="minorHAnsi"/>
          <w:b/>
        </w:rPr>
        <w:t xml:space="preserve">NFR2: </w:t>
      </w:r>
      <w:r w:rsidRPr="00A50869">
        <w:rPr>
          <w:rFonts w:asciiTheme="minorHAnsi" w:hAnsiTheme="minorHAnsi" w:cstheme="minorHAnsi"/>
        </w:rPr>
        <w:t>The software should have a modern, precise and accurate.</w:t>
      </w:r>
    </w:p>
    <w:p w:rsidR="00D51956" w:rsidRPr="00A50869" w:rsidRDefault="00D51956" w:rsidP="00D51956">
      <w:pPr>
        <w:spacing w:line="276" w:lineRule="auto"/>
        <w:rPr>
          <w:rFonts w:asciiTheme="minorHAnsi" w:hAnsiTheme="minorHAnsi" w:cstheme="minorHAnsi"/>
        </w:rPr>
      </w:pPr>
      <w:r w:rsidRPr="00A50869">
        <w:rPr>
          <w:rFonts w:asciiTheme="minorHAnsi" w:hAnsiTheme="minorHAnsi" w:cstheme="minorHAnsi"/>
          <w:b/>
        </w:rPr>
        <w:t xml:space="preserve">NFR3: </w:t>
      </w:r>
      <w:r w:rsidRPr="00A50869">
        <w:rPr>
          <w:rFonts w:asciiTheme="minorHAnsi" w:hAnsiTheme="minorHAnsi" w:cstheme="minorHAnsi"/>
        </w:rPr>
        <w:t>The software should have a safe and secure payment environment.</w:t>
      </w:r>
    </w:p>
    <w:p w:rsidR="00D51956" w:rsidRPr="00A50869" w:rsidRDefault="00D51956" w:rsidP="00D51956">
      <w:pPr>
        <w:tabs>
          <w:tab w:val="left" w:pos="1335"/>
        </w:tabs>
        <w:spacing w:line="276" w:lineRule="auto"/>
        <w:jc w:val="both"/>
        <w:rPr>
          <w:rFonts w:asciiTheme="minorHAnsi" w:hAnsiTheme="minorHAnsi" w:cstheme="minorHAnsi"/>
          <w:sz w:val="22"/>
          <w:szCs w:val="22"/>
        </w:rPr>
      </w:pPr>
      <w:r w:rsidRPr="00A50869">
        <w:rPr>
          <w:rFonts w:asciiTheme="minorHAnsi" w:hAnsiTheme="minorHAnsi" w:cstheme="minorHAnsi"/>
          <w:b/>
        </w:rPr>
        <w:t xml:space="preserve">NFR4: </w:t>
      </w:r>
      <w:r w:rsidRPr="00A50869">
        <w:rPr>
          <w:rFonts w:asciiTheme="minorHAnsi" w:hAnsiTheme="minorHAnsi" w:cstheme="minorHAnsi"/>
        </w:rPr>
        <w:t>The software should be efficient in terms of performance and response time.</w:t>
      </w:r>
    </w:p>
    <w:p w:rsidR="00D51956" w:rsidRDefault="00D51956" w:rsidP="00D51956">
      <w:pPr>
        <w:spacing w:line="276" w:lineRule="auto"/>
        <w:rPr>
          <w:rFonts w:asciiTheme="minorHAnsi" w:hAnsiTheme="minorHAnsi" w:cstheme="minorHAnsi"/>
        </w:rPr>
      </w:pPr>
      <w:r w:rsidRPr="00A50869">
        <w:rPr>
          <w:rFonts w:asciiTheme="minorHAnsi" w:hAnsiTheme="minorHAnsi" w:cstheme="minorHAnsi"/>
          <w:b/>
        </w:rPr>
        <w:t>NFR5</w:t>
      </w:r>
      <w:r w:rsidRPr="00A50869">
        <w:rPr>
          <w:rFonts w:asciiTheme="minorHAnsi" w:hAnsiTheme="minorHAnsi" w:cstheme="minorHAnsi"/>
        </w:rPr>
        <w:t>: The software should be free from bugs and technical errors</w:t>
      </w:r>
      <w:r w:rsidRPr="00C12CFD">
        <w:rPr>
          <w:rFonts w:asciiTheme="minorHAnsi" w:hAnsiTheme="minorHAnsi" w:cstheme="minorHAnsi"/>
        </w:rPr>
        <w:t>.</w:t>
      </w:r>
    </w:p>
    <w:p w:rsidR="001B19B7" w:rsidRDefault="001B19B7" w:rsidP="00D51956">
      <w:pPr>
        <w:tabs>
          <w:tab w:val="left" w:pos="1335"/>
        </w:tabs>
        <w:spacing w:line="276" w:lineRule="auto"/>
        <w:jc w:val="both"/>
        <w:rPr>
          <w:rFonts w:asciiTheme="minorHAnsi" w:hAnsiTheme="minorHAnsi" w:cstheme="minorHAnsi"/>
          <w:b/>
          <w:sz w:val="22"/>
          <w:szCs w:val="22"/>
        </w:rPr>
      </w:pPr>
    </w:p>
    <w:p w:rsidR="00D51956" w:rsidRPr="00D922D8" w:rsidRDefault="00D51956" w:rsidP="00D51956">
      <w:pPr>
        <w:tabs>
          <w:tab w:val="left" w:pos="1335"/>
        </w:tabs>
        <w:spacing w:line="276" w:lineRule="auto"/>
        <w:jc w:val="both"/>
        <w:rPr>
          <w:rFonts w:asciiTheme="minorHAnsi" w:hAnsiTheme="minorHAnsi" w:cstheme="minorHAnsi"/>
          <w:b/>
          <w:sz w:val="22"/>
          <w:szCs w:val="22"/>
        </w:rPr>
      </w:pPr>
      <w:r w:rsidRPr="00D922D8">
        <w:rPr>
          <w:rFonts w:asciiTheme="minorHAnsi" w:hAnsiTheme="minorHAnsi" w:cstheme="minorHAnsi"/>
          <w:b/>
          <w:sz w:val="22"/>
          <w:szCs w:val="22"/>
        </w:rPr>
        <w:t>B1.4 Conclusion</w:t>
      </w:r>
    </w:p>
    <w:p w:rsidR="00087F7D" w:rsidRPr="00087F7D" w:rsidRDefault="00087F7D" w:rsidP="00087F7D">
      <w:pPr>
        <w:rPr>
          <w:rFonts w:asciiTheme="minorHAnsi" w:hAnsiTheme="minorHAnsi" w:cstheme="minorHAnsi"/>
          <w:sz w:val="22"/>
          <w:szCs w:val="22"/>
        </w:rPr>
      </w:pPr>
      <w:r w:rsidRPr="00087F7D">
        <w:rPr>
          <w:rFonts w:asciiTheme="minorHAnsi" w:hAnsiTheme="minorHAnsi" w:cstheme="minorHAnsi"/>
          <w:sz w:val="22"/>
          <w:szCs w:val="22"/>
        </w:rPr>
        <w:t>The process to gather the software requirements from client, analyze and document them is known as requirement engineering. The goal of requirement engineering is to develop and maintain sophisticated and descriptive 'System Requirements Specification' document.</w:t>
      </w:r>
    </w:p>
    <w:p w:rsidR="00D51956" w:rsidRDefault="00D51956" w:rsidP="00D51956">
      <w:pPr>
        <w:pStyle w:val="Heading1"/>
        <w:keepNext w:val="0"/>
        <w:widowControl w:val="0"/>
        <w:tabs>
          <w:tab w:val="left" w:pos="8023"/>
          <w:tab w:val="left" w:pos="8024"/>
        </w:tabs>
        <w:autoSpaceDE w:val="0"/>
        <w:autoSpaceDN w:val="0"/>
        <w:jc w:val="both"/>
        <w:rPr>
          <w:rFonts w:asciiTheme="minorHAnsi" w:hAnsiTheme="minorHAnsi" w:cstheme="minorHAnsi"/>
          <w:sz w:val="22"/>
          <w:szCs w:val="22"/>
        </w:rPr>
      </w:pPr>
      <w:bookmarkStart w:id="0" w:name="B.2_(10_Marks)"/>
      <w:bookmarkEnd w:id="0"/>
    </w:p>
    <w:p w:rsidR="00D51956" w:rsidRPr="00D922D8" w:rsidRDefault="00D51956" w:rsidP="00D51956">
      <w:pPr>
        <w:pStyle w:val="Heading1"/>
        <w:keepNext w:val="0"/>
        <w:widowControl w:val="0"/>
        <w:numPr>
          <w:ilvl w:val="1"/>
          <w:numId w:val="1"/>
        </w:numPr>
        <w:tabs>
          <w:tab w:val="left" w:pos="8023"/>
          <w:tab w:val="left" w:pos="8024"/>
        </w:tabs>
        <w:autoSpaceDE w:val="0"/>
        <w:autoSpaceDN w:val="0"/>
        <w:ind w:hanging="7923"/>
        <w:jc w:val="both"/>
        <w:rPr>
          <w:rFonts w:asciiTheme="minorHAnsi" w:hAnsiTheme="minorHAnsi" w:cstheme="minorHAnsi"/>
          <w:sz w:val="22"/>
          <w:szCs w:val="22"/>
        </w:rPr>
      </w:pPr>
      <w:r w:rsidRPr="00D922D8">
        <w:rPr>
          <w:rFonts w:asciiTheme="minorHAnsi" w:hAnsiTheme="minorHAnsi" w:cstheme="minorHAnsi"/>
          <w:sz w:val="22"/>
          <w:szCs w:val="22"/>
        </w:rPr>
        <w:t>(10</w:t>
      </w:r>
      <w:r w:rsidRPr="00D922D8">
        <w:rPr>
          <w:rFonts w:asciiTheme="minorHAnsi" w:hAnsiTheme="minorHAnsi" w:cstheme="minorHAnsi"/>
          <w:spacing w:val="-5"/>
          <w:sz w:val="22"/>
          <w:szCs w:val="22"/>
        </w:rPr>
        <w:t xml:space="preserve"> </w:t>
      </w:r>
      <w:r w:rsidRPr="00D922D8">
        <w:rPr>
          <w:rFonts w:asciiTheme="minorHAnsi" w:hAnsiTheme="minorHAnsi" w:cstheme="minorHAnsi"/>
          <w:sz w:val="22"/>
          <w:szCs w:val="22"/>
        </w:rPr>
        <w:t>Marks)</w:t>
      </w:r>
    </w:p>
    <w:p w:rsidR="00D51956" w:rsidRPr="00D922D8" w:rsidRDefault="00D51956" w:rsidP="00D51956">
      <w:pPr>
        <w:pStyle w:val="Heading1"/>
        <w:tabs>
          <w:tab w:val="left" w:pos="8023"/>
          <w:tab w:val="left" w:pos="8024"/>
        </w:tabs>
        <w:ind w:left="8023"/>
        <w:jc w:val="both"/>
        <w:rPr>
          <w:rFonts w:asciiTheme="minorHAnsi" w:hAnsiTheme="minorHAnsi" w:cstheme="minorHAnsi"/>
          <w:sz w:val="22"/>
          <w:szCs w:val="22"/>
        </w:rPr>
      </w:pPr>
    </w:p>
    <w:p w:rsidR="00D51956" w:rsidRPr="00D922D8" w:rsidRDefault="00D51956" w:rsidP="00D51956">
      <w:pPr>
        <w:pStyle w:val="BodyText"/>
        <w:spacing w:line="360" w:lineRule="auto"/>
        <w:ind w:left="100" w:right="1191"/>
        <w:jc w:val="both"/>
        <w:rPr>
          <w:ins w:id="1" w:author="staff" w:date="2019-01-07T10:18:00Z"/>
          <w:rFonts w:asciiTheme="minorHAnsi" w:hAnsiTheme="minorHAnsi" w:cstheme="minorHAnsi"/>
          <w:sz w:val="22"/>
          <w:szCs w:val="22"/>
        </w:rPr>
      </w:pPr>
      <w:r w:rsidRPr="00D922D8">
        <w:rPr>
          <w:rFonts w:asciiTheme="minorHAnsi" w:hAnsiTheme="minorHAnsi" w:cstheme="minorHAnsi"/>
          <w:sz w:val="22"/>
          <w:szCs w:val="22"/>
        </w:rPr>
        <w:t xml:space="preserve">Develop the context level design for the online reservation software using Object-Oriented approach with User characterization and Use-case diagrams. </w:t>
      </w:r>
    </w:p>
    <w:p w:rsidR="00D51956" w:rsidRPr="00D922D8" w:rsidRDefault="00D51956" w:rsidP="00D51956">
      <w:pPr>
        <w:pStyle w:val="BodyText"/>
        <w:spacing w:line="360" w:lineRule="auto"/>
        <w:ind w:left="100" w:right="1191"/>
        <w:jc w:val="both"/>
        <w:rPr>
          <w:rFonts w:asciiTheme="minorHAnsi" w:hAnsiTheme="minorHAnsi" w:cstheme="minorHAnsi"/>
          <w:sz w:val="22"/>
          <w:szCs w:val="22"/>
        </w:rPr>
      </w:pPr>
      <w:r w:rsidRPr="00D922D8">
        <w:rPr>
          <w:rFonts w:asciiTheme="minorHAnsi" w:hAnsiTheme="minorHAnsi" w:cstheme="minorHAnsi"/>
          <w:sz w:val="22"/>
          <w:szCs w:val="22"/>
        </w:rPr>
        <w:t>Your report should include the following:</w:t>
      </w:r>
      <w:bookmarkStart w:id="2" w:name="_GoBack"/>
      <w:bookmarkEnd w:id="2"/>
    </w:p>
    <w:p w:rsidR="00D51956" w:rsidRPr="00895BE1" w:rsidRDefault="00D51956" w:rsidP="00D51956">
      <w:pPr>
        <w:tabs>
          <w:tab w:val="left" w:pos="1335"/>
        </w:tabs>
        <w:jc w:val="both"/>
        <w:rPr>
          <w:rFonts w:asciiTheme="minorHAnsi" w:hAnsiTheme="minorHAnsi" w:cstheme="minorHAnsi"/>
          <w:b/>
          <w:sz w:val="22"/>
          <w:szCs w:val="22"/>
        </w:rPr>
      </w:pPr>
      <w:r w:rsidRPr="00895BE1">
        <w:rPr>
          <w:rFonts w:asciiTheme="minorHAnsi" w:hAnsiTheme="minorHAnsi" w:cstheme="minorHAnsi"/>
          <w:b/>
          <w:sz w:val="22"/>
          <w:szCs w:val="22"/>
        </w:rPr>
        <w:t xml:space="preserve">B2.1 Introduction to the </w:t>
      </w:r>
      <w:proofErr w:type="spellStart"/>
      <w:r w:rsidRPr="00895BE1">
        <w:rPr>
          <w:rFonts w:asciiTheme="minorHAnsi" w:hAnsiTheme="minorHAnsi" w:cstheme="minorHAnsi"/>
          <w:b/>
          <w:sz w:val="22"/>
          <w:szCs w:val="22"/>
        </w:rPr>
        <w:t>behavioural</w:t>
      </w:r>
      <w:proofErr w:type="spellEnd"/>
      <w:r w:rsidRPr="00895BE1">
        <w:rPr>
          <w:rFonts w:asciiTheme="minorHAnsi" w:hAnsiTheme="minorHAnsi" w:cstheme="minorHAnsi"/>
          <w:b/>
          <w:sz w:val="22"/>
          <w:szCs w:val="22"/>
        </w:rPr>
        <w:t xml:space="preserve"> design documentation</w:t>
      </w:r>
    </w:p>
    <w:p w:rsidR="00BF52B5" w:rsidRDefault="00BF52B5" w:rsidP="00D51956">
      <w:pPr>
        <w:tabs>
          <w:tab w:val="left" w:pos="1335"/>
        </w:tabs>
        <w:jc w:val="both"/>
        <w:rPr>
          <w:rFonts w:asciiTheme="minorHAnsi" w:hAnsiTheme="minorHAnsi" w:cstheme="minorHAnsi"/>
          <w:b/>
          <w:sz w:val="22"/>
          <w:szCs w:val="22"/>
        </w:rPr>
      </w:pPr>
    </w:p>
    <w:p w:rsidR="00D51956" w:rsidRDefault="00D51956" w:rsidP="00D51956">
      <w:pPr>
        <w:tabs>
          <w:tab w:val="left" w:pos="1335"/>
        </w:tabs>
        <w:jc w:val="both"/>
        <w:rPr>
          <w:rFonts w:asciiTheme="minorHAnsi" w:hAnsiTheme="minorHAnsi" w:cstheme="minorHAnsi"/>
          <w:b/>
          <w:sz w:val="22"/>
          <w:szCs w:val="22"/>
        </w:rPr>
      </w:pPr>
      <w:r w:rsidRPr="00895BE1">
        <w:rPr>
          <w:rFonts w:asciiTheme="minorHAnsi" w:hAnsiTheme="minorHAnsi" w:cstheme="minorHAnsi"/>
          <w:b/>
          <w:sz w:val="22"/>
          <w:szCs w:val="22"/>
        </w:rPr>
        <w:t>B2.2 User characterization</w:t>
      </w:r>
    </w:p>
    <w:p w:rsidR="00F0470C" w:rsidRPr="00D52022" w:rsidRDefault="00F0470C" w:rsidP="00D52022">
      <w:pPr>
        <w:spacing w:line="276" w:lineRule="auto"/>
        <w:rPr>
          <w:rFonts w:asciiTheme="minorHAnsi" w:hAnsiTheme="minorHAnsi" w:cstheme="minorHAnsi"/>
        </w:rPr>
      </w:pPr>
      <w:r w:rsidRPr="00F0470C">
        <w:rPr>
          <w:rFonts w:asciiTheme="minorHAnsi" w:hAnsiTheme="minorHAnsi" w:cstheme="minorHAnsi"/>
          <w:sz w:val="22"/>
          <w:szCs w:val="22"/>
        </w:rPr>
        <w:t>FR1:</w:t>
      </w:r>
      <w:r w:rsidR="00D52022" w:rsidRPr="00D52022">
        <w:rPr>
          <w:rFonts w:asciiTheme="minorHAnsi" w:hAnsiTheme="minorHAnsi" w:cstheme="minorHAnsi"/>
        </w:rPr>
        <w:t xml:space="preserve"> </w:t>
      </w:r>
      <w:r w:rsidR="00D52022" w:rsidRPr="00D922D8">
        <w:rPr>
          <w:rFonts w:asciiTheme="minorHAnsi" w:hAnsiTheme="minorHAnsi" w:cstheme="minorHAnsi"/>
        </w:rPr>
        <w:t xml:space="preserve">The </w:t>
      </w:r>
      <w:r w:rsidR="00D52022">
        <w:rPr>
          <w:rFonts w:asciiTheme="minorHAnsi" w:hAnsiTheme="minorHAnsi" w:cstheme="minorHAnsi"/>
        </w:rPr>
        <w:t>software</w:t>
      </w:r>
      <w:r w:rsidR="00D52022" w:rsidRPr="00D922D8">
        <w:rPr>
          <w:rFonts w:asciiTheme="minorHAnsi" w:hAnsiTheme="minorHAnsi" w:cstheme="minorHAnsi"/>
        </w:rPr>
        <w:t xml:space="preserve"> should </w:t>
      </w:r>
      <w:r w:rsidR="00D52022">
        <w:rPr>
          <w:rFonts w:asciiTheme="minorHAnsi" w:hAnsiTheme="minorHAnsi" w:cstheme="minorHAnsi"/>
        </w:rPr>
        <w:t xml:space="preserve">be able to </w:t>
      </w:r>
      <w:r w:rsidR="00D52022" w:rsidRPr="00D922D8">
        <w:rPr>
          <w:rFonts w:asciiTheme="minorHAnsi" w:hAnsiTheme="minorHAnsi" w:cstheme="minorHAnsi"/>
        </w:rPr>
        <w:t>allow the user to sign up if he/she is a new user</w:t>
      </w:r>
      <w:r w:rsidR="00D52022">
        <w:rPr>
          <w:rFonts w:asciiTheme="minorHAnsi" w:hAnsiTheme="minorHAnsi" w:cstheme="minorHAnsi"/>
        </w:rPr>
        <w:t xml:space="preserve"> else</w:t>
      </w:r>
      <w:r w:rsidR="00D52022" w:rsidRPr="00D922D8">
        <w:rPr>
          <w:rFonts w:asciiTheme="minorHAnsi" w:hAnsiTheme="minorHAnsi" w:cstheme="minorHAnsi"/>
        </w:rPr>
        <w:t xml:space="preserve"> allow the user to log in with his/her email id or phone number along with a password.</w:t>
      </w:r>
    </w:p>
    <w:tbl>
      <w:tblPr>
        <w:tblStyle w:val="TableGrid"/>
        <w:tblW w:w="0" w:type="auto"/>
        <w:tblLook w:val="04A0" w:firstRow="1" w:lastRow="0" w:firstColumn="1" w:lastColumn="0" w:noHBand="0" w:noVBand="1"/>
      </w:tblPr>
      <w:tblGrid>
        <w:gridCol w:w="4508"/>
        <w:gridCol w:w="4508"/>
      </w:tblGrid>
      <w:tr w:rsidR="00F0470C" w:rsidRPr="00F0470C" w:rsidTr="008238AA">
        <w:tc>
          <w:tcPr>
            <w:tcW w:w="4508" w:type="dxa"/>
          </w:tcPr>
          <w:p w:rsidR="00F0470C" w:rsidRPr="00F0470C" w:rsidRDefault="00F0470C" w:rsidP="00F0470C">
            <w:pPr>
              <w:tabs>
                <w:tab w:val="left" w:pos="1335"/>
              </w:tabs>
              <w:jc w:val="both"/>
              <w:rPr>
                <w:rFonts w:asciiTheme="minorHAnsi" w:hAnsiTheme="minorHAnsi" w:cstheme="minorHAnsi"/>
                <w:sz w:val="22"/>
                <w:szCs w:val="22"/>
              </w:rPr>
            </w:pPr>
            <w:r w:rsidRPr="00F0470C">
              <w:rPr>
                <w:rFonts w:asciiTheme="minorHAnsi" w:hAnsiTheme="minorHAnsi" w:cstheme="minorHAnsi"/>
                <w:sz w:val="22"/>
                <w:szCs w:val="22"/>
              </w:rPr>
              <w:t>Use Case</w:t>
            </w:r>
          </w:p>
        </w:tc>
        <w:tc>
          <w:tcPr>
            <w:tcW w:w="4508" w:type="dxa"/>
          </w:tcPr>
          <w:p w:rsidR="00F0470C" w:rsidRPr="00F0470C" w:rsidRDefault="00BF52B5" w:rsidP="00F0470C">
            <w:pPr>
              <w:tabs>
                <w:tab w:val="left" w:pos="1335"/>
              </w:tabs>
              <w:jc w:val="both"/>
              <w:rPr>
                <w:rFonts w:asciiTheme="minorHAnsi" w:hAnsiTheme="minorHAnsi" w:cstheme="minorHAnsi"/>
                <w:sz w:val="22"/>
                <w:szCs w:val="22"/>
              </w:rPr>
            </w:pPr>
            <w:r>
              <w:rPr>
                <w:rFonts w:asciiTheme="minorHAnsi" w:hAnsiTheme="minorHAnsi" w:cstheme="minorHAnsi"/>
                <w:sz w:val="22"/>
                <w:szCs w:val="22"/>
              </w:rPr>
              <w:t>Register</w:t>
            </w:r>
          </w:p>
        </w:tc>
      </w:tr>
      <w:tr w:rsidR="00F0470C" w:rsidRPr="00F0470C" w:rsidTr="008238AA">
        <w:tc>
          <w:tcPr>
            <w:tcW w:w="4508" w:type="dxa"/>
          </w:tcPr>
          <w:p w:rsidR="00F0470C" w:rsidRPr="00F0470C" w:rsidRDefault="00F0470C" w:rsidP="00F0470C">
            <w:pPr>
              <w:tabs>
                <w:tab w:val="left" w:pos="1335"/>
              </w:tabs>
              <w:jc w:val="both"/>
              <w:rPr>
                <w:rFonts w:asciiTheme="minorHAnsi" w:hAnsiTheme="minorHAnsi" w:cstheme="minorHAnsi"/>
                <w:sz w:val="22"/>
                <w:szCs w:val="22"/>
              </w:rPr>
            </w:pPr>
            <w:r w:rsidRPr="00F0470C">
              <w:rPr>
                <w:rFonts w:asciiTheme="minorHAnsi" w:hAnsiTheme="minorHAnsi" w:cstheme="minorHAnsi"/>
                <w:sz w:val="22"/>
                <w:szCs w:val="22"/>
              </w:rPr>
              <w:lastRenderedPageBreak/>
              <w:t>Actors</w:t>
            </w:r>
          </w:p>
        </w:tc>
        <w:tc>
          <w:tcPr>
            <w:tcW w:w="4508" w:type="dxa"/>
          </w:tcPr>
          <w:p w:rsidR="00F0470C" w:rsidRPr="00F0470C" w:rsidRDefault="00A50869" w:rsidP="00F0470C">
            <w:pPr>
              <w:tabs>
                <w:tab w:val="left" w:pos="1335"/>
              </w:tabs>
              <w:jc w:val="both"/>
              <w:rPr>
                <w:rFonts w:asciiTheme="minorHAnsi" w:hAnsiTheme="minorHAnsi" w:cstheme="minorHAnsi"/>
                <w:sz w:val="22"/>
                <w:szCs w:val="22"/>
              </w:rPr>
            </w:pPr>
            <w:r>
              <w:rPr>
                <w:rFonts w:asciiTheme="minorHAnsi" w:hAnsiTheme="minorHAnsi" w:cstheme="minorHAnsi"/>
                <w:sz w:val="22"/>
                <w:szCs w:val="22"/>
              </w:rPr>
              <w:t>New u</w:t>
            </w:r>
            <w:r w:rsidR="00F0470C" w:rsidRPr="00F0470C">
              <w:rPr>
                <w:rFonts w:asciiTheme="minorHAnsi" w:hAnsiTheme="minorHAnsi" w:cstheme="minorHAnsi"/>
                <w:sz w:val="22"/>
                <w:szCs w:val="22"/>
              </w:rPr>
              <w:t>ser</w:t>
            </w:r>
          </w:p>
        </w:tc>
      </w:tr>
      <w:tr w:rsidR="00F0470C" w:rsidRPr="00F0470C" w:rsidTr="008238AA">
        <w:tc>
          <w:tcPr>
            <w:tcW w:w="4508" w:type="dxa"/>
          </w:tcPr>
          <w:p w:rsidR="00F0470C" w:rsidRPr="00F0470C" w:rsidRDefault="00F0470C" w:rsidP="00F0470C">
            <w:pPr>
              <w:tabs>
                <w:tab w:val="left" w:pos="1335"/>
              </w:tabs>
              <w:jc w:val="both"/>
              <w:rPr>
                <w:rFonts w:asciiTheme="minorHAnsi" w:hAnsiTheme="minorHAnsi" w:cstheme="minorHAnsi"/>
                <w:sz w:val="22"/>
                <w:szCs w:val="22"/>
              </w:rPr>
            </w:pPr>
            <w:r w:rsidRPr="00F0470C">
              <w:rPr>
                <w:rFonts w:asciiTheme="minorHAnsi" w:hAnsiTheme="minorHAnsi" w:cstheme="minorHAnsi"/>
                <w:sz w:val="22"/>
                <w:szCs w:val="22"/>
              </w:rPr>
              <w:t>Description</w:t>
            </w:r>
          </w:p>
        </w:tc>
        <w:tc>
          <w:tcPr>
            <w:tcW w:w="4508" w:type="dxa"/>
          </w:tcPr>
          <w:p w:rsidR="00F0470C" w:rsidRPr="00F0470C" w:rsidRDefault="00BF52B5" w:rsidP="00F0470C">
            <w:pPr>
              <w:tabs>
                <w:tab w:val="left" w:pos="1335"/>
              </w:tabs>
              <w:jc w:val="both"/>
              <w:rPr>
                <w:rFonts w:asciiTheme="minorHAnsi" w:hAnsiTheme="minorHAnsi" w:cstheme="minorHAnsi"/>
                <w:sz w:val="22"/>
                <w:szCs w:val="22"/>
              </w:rPr>
            </w:pPr>
            <w:r>
              <w:rPr>
                <w:rFonts w:asciiTheme="minorHAnsi" w:hAnsiTheme="minorHAnsi" w:cstheme="minorHAnsi"/>
                <w:sz w:val="22"/>
                <w:szCs w:val="22"/>
              </w:rPr>
              <w:t>The user should be able to make a new account if he’s not having one already</w:t>
            </w:r>
          </w:p>
        </w:tc>
      </w:tr>
    </w:tbl>
    <w:p w:rsidR="00F0470C" w:rsidRPr="00F0470C" w:rsidRDefault="00F0470C" w:rsidP="00F0470C">
      <w:pPr>
        <w:tabs>
          <w:tab w:val="left" w:pos="1335"/>
        </w:tabs>
        <w:jc w:val="both"/>
        <w:rPr>
          <w:rFonts w:asciiTheme="minorHAnsi" w:hAnsiTheme="minorHAnsi" w:cstheme="minorHAnsi"/>
          <w:sz w:val="22"/>
          <w:szCs w:val="22"/>
        </w:rPr>
      </w:pPr>
    </w:p>
    <w:p w:rsidR="00D52022" w:rsidRPr="00F0470C" w:rsidRDefault="00F0470C" w:rsidP="00F0470C">
      <w:pPr>
        <w:tabs>
          <w:tab w:val="left" w:pos="1335"/>
        </w:tabs>
        <w:jc w:val="both"/>
        <w:rPr>
          <w:rFonts w:asciiTheme="minorHAnsi" w:hAnsiTheme="minorHAnsi" w:cstheme="minorHAnsi"/>
          <w:sz w:val="22"/>
          <w:szCs w:val="22"/>
        </w:rPr>
      </w:pPr>
      <w:r w:rsidRPr="00F0470C">
        <w:rPr>
          <w:rFonts w:asciiTheme="minorHAnsi" w:hAnsiTheme="minorHAnsi" w:cstheme="minorHAnsi"/>
          <w:sz w:val="22"/>
          <w:szCs w:val="22"/>
        </w:rPr>
        <w:t>FR2:</w:t>
      </w:r>
      <w:r w:rsidR="00D52022">
        <w:rPr>
          <w:rFonts w:asciiTheme="minorHAnsi" w:hAnsiTheme="minorHAnsi" w:cstheme="minorHAnsi"/>
          <w:sz w:val="22"/>
          <w:szCs w:val="22"/>
        </w:rPr>
        <w:t xml:space="preserve"> </w:t>
      </w:r>
      <w:r w:rsidR="00D52022" w:rsidRPr="00D922D8">
        <w:rPr>
          <w:rFonts w:asciiTheme="minorHAnsi" w:hAnsiTheme="minorHAnsi" w:cstheme="minorHAnsi"/>
        </w:rPr>
        <w:t xml:space="preserve">The </w:t>
      </w:r>
      <w:r w:rsidR="00D52022">
        <w:rPr>
          <w:rFonts w:asciiTheme="minorHAnsi" w:hAnsiTheme="minorHAnsi" w:cstheme="minorHAnsi"/>
        </w:rPr>
        <w:t>software</w:t>
      </w:r>
      <w:r w:rsidR="00D52022" w:rsidRPr="00D922D8">
        <w:rPr>
          <w:rFonts w:asciiTheme="minorHAnsi" w:hAnsiTheme="minorHAnsi" w:cstheme="minorHAnsi"/>
        </w:rPr>
        <w:t xml:space="preserve"> should</w:t>
      </w:r>
      <w:r w:rsidR="00D52022">
        <w:rPr>
          <w:rFonts w:asciiTheme="minorHAnsi" w:hAnsiTheme="minorHAnsi" w:cstheme="minorHAnsi"/>
        </w:rPr>
        <w:t xml:space="preserve"> be to able verify password</w:t>
      </w:r>
      <w:r w:rsidR="00D52022" w:rsidRPr="00D922D8">
        <w:rPr>
          <w:rFonts w:asciiTheme="minorHAnsi" w:hAnsiTheme="minorHAnsi" w:cstheme="minorHAnsi"/>
        </w:rPr>
        <w:t xml:space="preserve"> allow the user to reset the password if he/she forgets it, by sending an OTP to the </w:t>
      </w:r>
      <w:r w:rsidR="00D52022">
        <w:rPr>
          <w:rFonts w:asciiTheme="minorHAnsi" w:hAnsiTheme="minorHAnsi" w:cstheme="minorHAnsi"/>
        </w:rPr>
        <w:t xml:space="preserve">registered </w:t>
      </w:r>
      <w:r w:rsidR="00D52022" w:rsidRPr="00D922D8">
        <w:rPr>
          <w:rFonts w:asciiTheme="minorHAnsi" w:hAnsiTheme="minorHAnsi" w:cstheme="minorHAnsi"/>
        </w:rPr>
        <w:t>phone number</w:t>
      </w:r>
      <w:r w:rsidR="00D52022">
        <w:rPr>
          <w:rFonts w:asciiTheme="minorHAnsi" w:hAnsiTheme="minorHAnsi" w:cstheme="minorHAnsi"/>
        </w:rPr>
        <w:t>.</w:t>
      </w:r>
      <w:r w:rsidR="00D52022" w:rsidRPr="00D922D8">
        <w:rPr>
          <w:rFonts w:asciiTheme="minorHAnsi" w:hAnsiTheme="minorHAnsi" w:cstheme="minorHAnsi"/>
        </w:rPr>
        <w:t xml:space="preserve"> </w:t>
      </w:r>
      <w:r w:rsidRPr="00F0470C">
        <w:rPr>
          <w:rFonts w:asciiTheme="minorHAnsi" w:hAnsiTheme="minorHAnsi" w:cstheme="minorHAnsi"/>
          <w:sz w:val="22"/>
          <w:szCs w:val="22"/>
        </w:rPr>
        <w:t xml:space="preserve"> </w:t>
      </w:r>
    </w:p>
    <w:tbl>
      <w:tblPr>
        <w:tblStyle w:val="TableGrid"/>
        <w:tblW w:w="0" w:type="auto"/>
        <w:tblLook w:val="04A0" w:firstRow="1" w:lastRow="0" w:firstColumn="1" w:lastColumn="0" w:noHBand="0" w:noVBand="1"/>
      </w:tblPr>
      <w:tblGrid>
        <w:gridCol w:w="4508"/>
        <w:gridCol w:w="4508"/>
      </w:tblGrid>
      <w:tr w:rsidR="00F0470C" w:rsidRPr="00F0470C" w:rsidTr="008238AA">
        <w:tc>
          <w:tcPr>
            <w:tcW w:w="4508" w:type="dxa"/>
          </w:tcPr>
          <w:p w:rsidR="00F0470C" w:rsidRPr="00F0470C" w:rsidRDefault="00F0470C" w:rsidP="00F0470C">
            <w:pPr>
              <w:tabs>
                <w:tab w:val="left" w:pos="1335"/>
              </w:tabs>
              <w:jc w:val="both"/>
              <w:rPr>
                <w:rFonts w:asciiTheme="minorHAnsi" w:hAnsiTheme="minorHAnsi" w:cstheme="minorHAnsi"/>
                <w:sz w:val="22"/>
                <w:szCs w:val="22"/>
              </w:rPr>
            </w:pPr>
            <w:r w:rsidRPr="00F0470C">
              <w:rPr>
                <w:rFonts w:asciiTheme="minorHAnsi" w:hAnsiTheme="minorHAnsi" w:cstheme="minorHAnsi"/>
                <w:sz w:val="22"/>
                <w:szCs w:val="22"/>
              </w:rPr>
              <w:t>Use Case</w:t>
            </w:r>
          </w:p>
        </w:tc>
        <w:tc>
          <w:tcPr>
            <w:tcW w:w="4508" w:type="dxa"/>
          </w:tcPr>
          <w:p w:rsidR="00F0470C" w:rsidRPr="00F0470C" w:rsidRDefault="00A50869" w:rsidP="00F0470C">
            <w:pPr>
              <w:tabs>
                <w:tab w:val="left" w:pos="1335"/>
              </w:tabs>
              <w:jc w:val="both"/>
              <w:rPr>
                <w:rFonts w:asciiTheme="minorHAnsi" w:hAnsiTheme="minorHAnsi" w:cstheme="minorHAnsi"/>
                <w:sz w:val="22"/>
                <w:szCs w:val="22"/>
              </w:rPr>
            </w:pPr>
            <w:r>
              <w:rPr>
                <w:rFonts w:asciiTheme="minorHAnsi" w:hAnsiTheme="minorHAnsi" w:cstheme="minorHAnsi"/>
                <w:sz w:val="22"/>
                <w:szCs w:val="22"/>
              </w:rPr>
              <w:t>Reset password</w:t>
            </w:r>
          </w:p>
        </w:tc>
      </w:tr>
      <w:tr w:rsidR="00F0470C" w:rsidRPr="00F0470C" w:rsidTr="008238AA">
        <w:tc>
          <w:tcPr>
            <w:tcW w:w="4508" w:type="dxa"/>
          </w:tcPr>
          <w:p w:rsidR="00F0470C" w:rsidRPr="00F0470C" w:rsidRDefault="00F0470C" w:rsidP="00F0470C">
            <w:pPr>
              <w:tabs>
                <w:tab w:val="left" w:pos="1335"/>
              </w:tabs>
              <w:jc w:val="both"/>
              <w:rPr>
                <w:rFonts w:asciiTheme="minorHAnsi" w:hAnsiTheme="minorHAnsi" w:cstheme="minorHAnsi"/>
                <w:sz w:val="22"/>
                <w:szCs w:val="22"/>
              </w:rPr>
            </w:pPr>
            <w:r w:rsidRPr="00F0470C">
              <w:rPr>
                <w:rFonts w:asciiTheme="minorHAnsi" w:hAnsiTheme="minorHAnsi" w:cstheme="minorHAnsi"/>
                <w:sz w:val="22"/>
                <w:szCs w:val="22"/>
              </w:rPr>
              <w:t>Actors</w:t>
            </w:r>
          </w:p>
        </w:tc>
        <w:tc>
          <w:tcPr>
            <w:tcW w:w="4508" w:type="dxa"/>
          </w:tcPr>
          <w:p w:rsidR="00F0470C" w:rsidRPr="00F0470C" w:rsidRDefault="00A50869" w:rsidP="00A50869">
            <w:pPr>
              <w:tabs>
                <w:tab w:val="left" w:pos="1335"/>
              </w:tabs>
              <w:jc w:val="both"/>
              <w:rPr>
                <w:rFonts w:asciiTheme="minorHAnsi" w:hAnsiTheme="minorHAnsi" w:cstheme="minorHAnsi"/>
                <w:sz w:val="22"/>
                <w:szCs w:val="22"/>
              </w:rPr>
            </w:pPr>
            <w:r>
              <w:rPr>
                <w:rFonts w:asciiTheme="minorHAnsi" w:hAnsiTheme="minorHAnsi" w:cstheme="minorHAnsi"/>
                <w:sz w:val="22"/>
                <w:szCs w:val="22"/>
              </w:rPr>
              <w:t>Registered user, New user</w:t>
            </w:r>
          </w:p>
        </w:tc>
      </w:tr>
      <w:tr w:rsidR="00F0470C" w:rsidRPr="00F0470C" w:rsidTr="008238AA">
        <w:tc>
          <w:tcPr>
            <w:tcW w:w="4508" w:type="dxa"/>
          </w:tcPr>
          <w:p w:rsidR="00F0470C" w:rsidRPr="00F0470C" w:rsidRDefault="00F0470C" w:rsidP="00F0470C">
            <w:pPr>
              <w:tabs>
                <w:tab w:val="left" w:pos="1335"/>
              </w:tabs>
              <w:jc w:val="both"/>
              <w:rPr>
                <w:rFonts w:asciiTheme="minorHAnsi" w:hAnsiTheme="minorHAnsi" w:cstheme="minorHAnsi"/>
                <w:sz w:val="22"/>
                <w:szCs w:val="22"/>
              </w:rPr>
            </w:pPr>
            <w:r w:rsidRPr="00F0470C">
              <w:rPr>
                <w:rFonts w:asciiTheme="minorHAnsi" w:hAnsiTheme="minorHAnsi" w:cstheme="minorHAnsi"/>
                <w:sz w:val="22"/>
                <w:szCs w:val="22"/>
              </w:rPr>
              <w:t>Description</w:t>
            </w:r>
          </w:p>
        </w:tc>
        <w:tc>
          <w:tcPr>
            <w:tcW w:w="4508" w:type="dxa"/>
          </w:tcPr>
          <w:p w:rsidR="00F0470C" w:rsidRPr="00F0470C" w:rsidRDefault="00BF52B5" w:rsidP="00F0470C">
            <w:pPr>
              <w:tabs>
                <w:tab w:val="left" w:pos="1335"/>
              </w:tabs>
              <w:jc w:val="both"/>
              <w:rPr>
                <w:rFonts w:asciiTheme="minorHAnsi" w:hAnsiTheme="minorHAnsi" w:cstheme="minorHAnsi"/>
                <w:sz w:val="22"/>
                <w:szCs w:val="22"/>
              </w:rPr>
            </w:pPr>
            <w:r>
              <w:rPr>
                <w:rFonts w:asciiTheme="minorHAnsi" w:hAnsiTheme="minorHAnsi" w:cstheme="minorHAnsi"/>
                <w:sz w:val="22"/>
                <w:szCs w:val="22"/>
              </w:rPr>
              <w:t>If the password entered by the user is incorrect, display an alert to reset the password if he has forgotten it.</w:t>
            </w:r>
          </w:p>
        </w:tc>
      </w:tr>
    </w:tbl>
    <w:p w:rsidR="00F0470C" w:rsidRPr="00F0470C" w:rsidRDefault="00F0470C" w:rsidP="00F0470C">
      <w:pPr>
        <w:tabs>
          <w:tab w:val="left" w:pos="1335"/>
        </w:tabs>
        <w:jc w:val="both"/>
        <w:rPr>
          <w:rFonts w:asciiTheme="minorHAnsi" w:hAnsiTheme="minorHAnsi" w:cstheme="minorHAnsi"/>
          <w:sz w:val="22"/>
          <w:szCs w:val="22"/>
        </w:rPr>
      </w:pPr>
    </w:p>
    <w:p w:rsidR="00D52022" w:rsidRDefault="00F0470C" w:rsidP="00D52022">
      <w:pPr>
        <w:spacing w:line="276" w:lineRule="auto"/>
        <w:rPr>
          <w:rFonts w:asciiTheme="minorHAnsi" w:hAnsiTheme="minorHAnsi" w:cstheme="minorHAnsi"/>
        </w:rPr>
      </w:pPr>
      <w:r w:rsidRPr="00F0470C">
        <w:rPr>
          <w:rFonts w:asciiTheme="minorHAnsi" w:hAnsiTheme="minorHAnsi" w:cstheme="minorHAnsi"/>
          <w:sz w:val="22"/>
          <w:szCs w:val="22"/>
        </w:rPr>
        <w:t xml:space="preserve">FR3: </w:t>
      </w:r>
      <w:r w:rsidR="00D52022">
        <w:rPr>
          <w:rFonts w:asciiTheme="minorHAnsi" w:hAnsiTheme="minorHAnsi" w:cstheme="minorHAnsi"/>
        </w:rPr>
        <w:t>The software should allow the user to enter desired pickup and destination stops with date.</w:t>
      </w:r>
    </w:p>
    <w:tbl>
      <w:tblPr>
        <w:tblStyle w:val="TableGrid"/>
        <w:tblW w:w="0" w:type="auto"/>
        <w:tblLook w:val="04A0" w:firstRow="1" w:lastRow="0" w:firstColumn="1" w:lastColumn="0" w:noHBand="0" w:noVBand="1"/>
      </w:tblPr>
      <w:tblGrid>
        <w:gridCol w:w="4508"/>
        <w:gridCol w:w="4508"/>
      </w:tblGrid>
      <w:tr w:rsidR="00F0470C" w:rsidRPr="00F0470C" w:rsidTr="008238AA">
        <w:tc>
          <w:tcPr>
            <w:tcW w:w="4508" w:type="dxa"/>
          </w:tcPr>
          <w:p w:rsidR="00F0470C" w:rsidRPr="00F0470C" w:rsidRDefault="00F0470C" w:rsidP="00F0470C">
            <w:pPr>
              <w:tabs>
                <w:tab w:val="left" w:pos="1335"/>
              </w:tabs>
              <w:jc w:val="both"/>
              <w:rPr>
                <w:rFonts w:asciiTheme="minorHAnsi" w:hAnsiTheme="minorHAnsi" w:cstheme="minorHAnsi"/>
                <w:sz w:val="22"/>
                <w:szCs w:val="22"/>
              </w:rPr>
            </w:pPr>
            <w:r w:rsidRPr="00F0470C">
              <w:rPr>
                <w:rFonts w:asciiTheme="minorHAnsi" w:hAnsiTheme="minorHAnsi" w:cstheme="minorHAnsi"/>
                <w:sz w:val="22"/>
                <w:szCs w:val="22"/>
              </w:rPr>
              <w:t>Use Case</w:t>
            </w:r>
          </w:p>
        </w:tc>
        <w:tc>
          <w:tcPr>
            <w:tcW w:w="4508" w:type="dxa"/>
          </w:tcPr>
          <w:p w:rsidR="00F0470C" w:rsidRPr="00F0470C" w:rsidRDefault="00A50869" w:rsidP="00F0470C">
            <w:pPr>
              <w:tabs>
                <w:tab w:val="left" w:pos="1335"/>
              </w:tabs>
              <w:jc w:val="both"/>
              <w:rPr>
                <w:rFonts w:asciiTheme="minorHAnsi" w:hAnsiTheme="minorHAnsi" w:cstheme="minorHAnsi"/>
                <w:sz w:val="22"/>
                <w:szCs w:val="22"/>
              </w:rPr>
            </w:pPr>
            <w:r>
              <w:rPr>
                <w:rFonts w:asciiTheme="minorHAnsi" w:hAnsiTheme="minorHAnsi" w:cstheme="minorHAnsi"/>
                <w:sz w:val="22"/>
                <w:szCs w:val="22"/>
              </w:rPr>
              <w:t>Enter pickup and destination</w:t>
            </w:r>
          </w:p>
        </w:tc>
      </w:tr>
      <w:tr w:rsidR="00F0470C" w:rsidRPr="00F0470C" w:rsidTr="008238AA">
        <w:tc>
          <w:tcPr>
            <w:tcW w:w="4508" w:type="dxa"/>
          </w:tcPr>
          <w:p w:rsidR="00F0470C" w:rsidRPr="00F0470C" w:rsidRDefault="00F0470C" w:rsidP="00F0470C">
            <w:pPr>
              <w:tabs>
                <w:tab w:val="left" w:pos="1335"/>
              </w:tabs>
              <w:jc w:val="both"/>
              <w:rPr>
                <w:rFonts w:asciiTheme="minorHAnsi" w:hAnsiTheme="minorHAnsi" w:cstheme="minorHAnsi"/>
                <w:sz w:val="22"/>
                <w:szCs w:val="22"/>
              </w:rPr>
            </w:pPr>
            <w:r w:rsidRPr="00F0470C">
              <w:rPr>
                <w:rFonts w:asciiTheme="minorHAnsi" w:hAnsiTheme="minorHAnsi" w:cstheme="minorHAnsi"/>
                <w:sz w:val="22"/>
                <w:szCs w:val="22"/>
              </w:rPr>
              <w:t>Actors</w:t>
            </w:r>
          </w:p>
        </w:tc>
        <w:tc>
          <w:tcPr>
            <w:tcW w:w="4508" w:type="dxa"/>
          </w:tcPr>
          <w:p w:rsidR="00F0470C" w:rsidRPr="00F0470C" w:rsidRDefault="00A50869" w:rsidP="00A50869">
            <w:pPr>
              <w:tabs>
                <w:tab w:val="left" w:pos="1335"/>
              </w:tabs>
              <w:jc w:val="both"/>
              <w:rPr>
                <w:rFonts w:asciiTheme="minorHAnsi" w:hAnsiTheme="minorHAnsi" w:cstheme="minorHAnsi"/>
                <w:sz w:val="22"/>
                <w:szCs w:val="22"/>
              </w:rPr>
            </w:pPr>
            <w:r>
              <w:rPr>
                <w:rFonts w:asciiTheme="minorHAnsi" w:hAnsiTheme="minorHAnsi" w:cstheme="minorHAnsi"/>
                <w:sz w:val="22"/>
                <w:szCs w:val="22"/>
              </w:rPr>
              <w:t>Registered u</w:t>
            </w:r>
            <w:r w:rsidR="00F0470C" w:rsidRPr="00F0470C">
              <w:rPr>
                <w:rFonts w:asciiTheme="minorHAnsi" w:hAnsiTheme="minorHAnsi" w:cstheme="minorHAnsi"/>
                <w:sz w:val="22"/>
                <w:szCs w:val="22"/>
              </w:rPr>
              <w:t>ser</w:t>
            </w:r>
          </w:p>
        </w:tc>
      </w:tr>
      <w:tr w:rsidR="00F0470C" w:rsidRPr="00F0470C" w:rsidTr="008238AA">
        <w:tc>
          <w:tcPr>
            <w:tcW w:w="4508" w:type="dxa"/>
          </w:tcPr>
          <w:p w:rsidR="00F0470C" w:rsidRPr="00F0470C" w:rsidRDefault="00F0470C" w:rsidP="00F0470C">
            <w:pPr>
              <w:tabs>
                <w:tab w:val="left" w:pos="1335"/>
              </w:tabs>
              <w:jc w:val="both"/>
              <w:rPr>
                <w:rFonts w:asciiTheme="minorHAnsi" w:hAnsiTheme="minorHAnsi" w:cstheme="minorHAnsi"/>
                <w:sz w:val="22"/>
                <w:szCs w:val="22"/>
              </w:rPr>
            </w:pPr>
            <w:r w:rsidRPr="00F0470C">
              <w:rPr>
                <w:rFonts w:asciiTheme="minorHAnsi" w:hAnsiTheme="minorHAnsi" w:cstheme="minorHAnsi"/>
                <w:sz w:val="22"/>
                <w:szCs w:val="22"/>
              </w:rPr>
              <w:t>Description</w:t>
            </w:r>
          </w:p>
        </w:tc>
        <w:tc>
          <w:tcPr>
            <w:tcW w:w="4508" w:type="dxa"/>
          </w:tcPr>
          <w:p w:rsidR="00F0470C" w:rsidRPr="00F0470C" w:rsidRDefault="00F0470C" w:rsidP="00E95A42">
            <w:pPr>
              <w:tabs>
                <w:tab w:val="left" w:pos="1335"/>
              </w:tabs>
              <w:jc w:val="both"/>
              <w:rPr>
                <w:rFonts w:asciiTheme="minorHAnsi" w:hAnsiTheme="minorHAnsi" w:cstheme="minorHAnsi"/>
                <w:sz w:val="22"/>
                <w:szCs w:val="22"/>
              </w:rPr>
            </w:pPr>
            <w:r w:rsidRPr="00F0470C">
              <w:rPr>
                <w:rFonts w:asciiTheme="minorHAnsi" w:hAnsiTheme="minorHAnsi" w:cstheme="minorHAnsi"/>
                <w:sz w:val="22"/>
                <w:szCs w:val="22"/>
              </w:rPr>
              <w:t xml:space="preserve">A passenger must able </w:t>
            </w:r>
            <w:r w:rsidR="00BF52B5">
              <w:rPr>
                <w:rFonts w:asciiTheme="minorHAnsi" w:hAnsiTheme="minorHAnsi" w:cstheme="minorHAnsi"/>
                <w:sz w:val="22"/>
                <w:szCs w:val="22"/>
              </w:rPr>
              <w:t xml:space="preserve">to enter </w:t>
            </w:r>
            <w:r w:rsidR="00E95A42">
              <w:rPr>
                <w:rFonts w:asciiTheme="minorHAnsi" w:hAnsiTheme="minorHAnsi" w:cstheme="minorHAnsi"/>
              </w:rPr>
              <w:t>pickup and drop locations.</w:t>
            </w:r>
          </w:p>
        </w:tc>
      </w:tr>
    </w:tbl>
    <w:p w:rsidR="00F0470C" w:rsidRPr="00F0470C" w:rsidRDefault="00F0470C" w:rsidP="00F0470C">
      <w:pPr>
        <w:tabs>
          <w:tab w:val="left" w:pos="1335"/>
        </w:tabs>
        <w:jc w:val="both"/>
        <w:rPr>
          <w:rFonts w:asciiTheme="minorHAnsi" w:hAnsiTheme="minorHAnsi" w:cstheme="minorHAnsi"/>
          <w:sz w:val="22"/>
          <w:szCs w:val="22"/>
        </w:rPr>
      </w:pPr>
    </w:p>
    <w:p w:rsidR="00F0470C" w:rsidRPr="00F0470C" w:rsidRDefault="00F0470C" w:rsidP="00F0470C">
      <w:pPr>
        <w:tabs>
          <w:tab w:val="left" w:pos="1335"/>
        </w:tabs>
        <w:jc w:val="both"/>
        <w:rPr>
          <w:rFonts w:asciiTheme="minorHAnsi" w:hAnsiTheme="minorHAnsi" w:cstheme="minorHAnsi"/>
          <w:sz w:val="22"/>
          <w:szCs w:val="22"/>
        </w:rPr>
      </w:pPr>
    </w:p>
    <w:p w:rsidR="00D52022" w:rsidRDefault="00F0470C" w:rsidP="00D52022">
      <w:pPr>
        <w:spacing w:line="276" w:lineRule="auto"/>
        <w:rPr>
          <w:rFonts w:asciiTheme="minorHAnsi" w:hAnsiTheme="minorHAnsi" w:cstheme="minorHAnsi"/>
        </w:rPr>
      </w:pPr>
      <w:r w:rsidRPr="00F0470C">
        <w:rPr>
          <w:rFonts w:asciiTheme="minorHAnsi" w:hAnsiTheme="minorHAnsi" w:cstheme="minorHAnsi"/>
          <w:sz w:val="22"/>
          <w:szCs w:val="22"/>
        </w:rPr>
        <w:t xml:space="preserve">FR4: </w:t>
      </w:r>
      <w:r w:rsidR="00D52022" w:rsidRPr="00D922D8">
        <w:rPr>
          <w:rFonts w:asciiTheme="minorHAnsi" w:hAnsiTheme="minorHAnsi" w:cstheme="minorHAnsi"/>
        </w:rPr>
        <w:t xml:space="preserve">The </w:t>
      </w:r>
      <w:r w:rsidR="00D52022">
        <w:rPr>
          <w:rFonts w:asciiTheme="minorHAnsi" w:hAnsiTheme="minorHAnsi" w:cstheme="minorHAnsi"/>
        </w:rPr>
        <w:t>software</w:t>
      </w:r>
      <w:r w:rsidR="00D52022" w:rsidRPr="00D922D8">
        <w:rPr>
          <w:rFonts w:asciiTheme="minorHAnsi" w:hAnsiTheme="minorHAnsi" w:cstheme="minorHAnsi"/>
        </w:rPr>
        <w:t xml:space="preserve"> should</w:t>
      </w:r>
      <w:r w:rsidR="00D52022">
        <w:rPr>
          <w:rFonts w:asciiTheme="minorHAnsi" w:hAnsiTheme="minorHAnsi" w:cstheme="minorHAnsi"/>
        </w:rPr>
        <w:t xml:space="preserve"> be able to</w:t>
      </w:r>
      <w:r w:rsidR="00D52022" w:rsidRPr="00D922D8">
        <w:rPr>
          <w:rFonts w:asciiTheme="minorHAnsi" w:hAnsiTheme="minorHAnsi" w:cstheme="minorHAnsi"/>
        </w:rPr>
        <w:t xml:space="preserve"> display the list of </w:t>
      </w:r>
      <w:r w:rsidR="00D52022">
        <w:rPr>
          <w:rFonts w:asciiTheme="minorHAnsi" w:hAnsiTheme="minorHAnsi" w:cstheme="minorHAnsi"/>
        </w:rPr>
        <w:t>buses available at the desired route on the specified date with all the specifications of the buses</w:t>
      </w:r>
      <w:r w:rsidR="00BF52B5">
        <w:rPr>
          <w:rFonts w:asciiTheme="minorHAnsi" w:hAnsiTheme="minorHAnsi" w:cstheme="minorHAnsi"/>
        </w:rPr>
        <w:t>.</w:t>
      </w:r>
      <w:r w:rsidR="00D52022">
        <w:rPr>
          <w:rFonts w:asciiTheme="minorHAnsi" w:hAnsiTheme="minorHAnsi" w:cstheme="minorHAnsi"/>
        </w:rPr>
        <w:t xml:space="preserve"> </w:t>
      </w:r>
    </w:p>
    <w:tbl>
      <w:tblPr>
        <w:tblStyle w:val="TableGrid"/>
        <w:tblW w:w="0" w:type="auto"/>
        <w:tblLook w:val="04A0" w:firstRow="1" w:lastRow="0" w:firstColumn="1" w:lastColumn="0" w:noHBand="0" w:noVBand="1"/>
      </w:tblPr>
      <w:tblGrid>
        <w:gridCol w:w="4508"/>
        <w:gridCol w:w="4508"/>
      </w:tblGrid>
      <w:tr w:rsidR="00F0470C" w:rsidRPr="00F0470C" w:rsidTr="008238AA">
        <w:tc>
          <w:tcPr>
            <w:tcW w:w="4508" w:type="dxa"/>
          </w:tcPr>
          <w:p w:rsidR="00F0470C" w:rsidRPr="00F0470C" w:rsidRDefault="00F0470C" w:rsidP="00F0470C">
            <w:pPr>
              <w:tabs>
                <w:tab w:val="left" w:pos="1335"/>
              </w:tabs>
              <w:jc w:val="both"/>
              <w:rPr>
                <w:rFonts w:asciiTheme="minorHAnsi" w:hAnsiTheme="minorHAnsi" w:cstheme="minorHAnsi"/>
                <w:sz w:val="22"/>
                <w:szCs w:val="22"/>
              </w:rPr>
            </w:pPr>
            <w:r w:rsidRPr="00F0470C">
              <w:rPr>
                <w:rFonts w:asciiTheme="minorHAnsi" w:hAnsiTheme="minorHAnsi" w:cstheme="minorHAnsi"/>
                <w:sz w:val="22"/>
                <w:szCs w:val="22"/>
              </w:rPr>
              <w:t>Use Case</w:t>
            </w:r>
          </w:p>
        </w:tc>
        <w:tc>
          <w:tcPr>
            <w:tcW w:w="4508" w:type="dxa"/>
          </w:tcPr>
          <w:p w:rsidR="00F0470C" w:rsidRPr="00F0470C" w:rsidRDefault="00A50869" w:rsidP="00F0470C">
            <w:pPr>
              <w:tabs>
                <w:tab w:val="left" w:pos="1335"/>
              </w:tabs>
              <w:jc w:val="both"/>
              <w:rPr>
                <w:rFonts w:asciiTheme="minorHAnsi" w:hAnsiTheme="minorHAnsi" w:cstheme="minorHAnsi"/>
                <w:sz w:val="22"/>
                <w:szCs w:val="22"/>
              </w:rPr>
            </w:pPr>
            <w:r>
              <w:rPr>
                <w:rFonts w:asciiTheme="minorHAnsi" w:hAnsiTheme="minorHAnsi" w:cstheme="minorHAnsi"/>
                <w:sz w:val="22"/>
                <w:szCs w:val="22"/>
              </w:rPr>
              <w:t>Display list of buses</w:t>
            </w:r>
          </w:p>
        </w:tc>
      </w:tr>
      <w:tr w:rsidR="00F0470C" w:rsidRPr="00F0470C" w:rsidTr="008238AA">
        <w:tc>
          <w:tcPr>
            <w:tcW w:w="4508" w:type="dxa"/>
          </w:tcPr>
          <w:p w:rsidR="00F0470C" w:rsidRPr="00F0470C" w:rsidRDefault="00F0470C" w:rsidP="00F0470C">
            <w:pPr>
              <w:tabs>
                <w:tab w:val="left" w:pos="1335"/>
              </w:tabs>
              <w:jc w:val="both"/>
              <w:rPr>
                <w:rFonts w:asciiTheme="minorHAnsi" w:hAnsiTheme="minorHAnsi" w:cstheme="minorHAnsi"/>
                <w:sz w:val="22"/>
                <w:szCs w:val="22"/>
              </w:rPr>
            </w:pPr>
            <w:r w:rsidRPr="00F0470C">
              <w:rPr>
                <w:rFonts w:asciiTheme="minorHAnsi" w:hAnsiTheme="minorHAnsi" w:cstheme="minorHAnsi"/>
                <w:sz w:val="22"/>
                <w:szCs w:val="22"/>
              </w:rPr>
              <w:t>Actors</w:t>
            </w:r>
          </w:p>
        </w:tc>
        <w:tc>
          <w:tcPr>
            <w:tcW w:w="4508" w:type="dxa"/>
          </w:tcPr>
          <w:p w:rsidR="00F0470C" w:rsidRPr="00F0470C" w:rsidRDefault="00A50869" w:rsidP="00F0470C">
            <w:pPr>
              <w:tabs>
                <w:tab w:val="left" w:pos="1335"/>
              </w:tabs>
              <w:jc w:val="both"/>
              <w:rPr>
                <w:rFonts w:asciiTheme="minorHAnsi" w:hAnsiTheme="minorHAnsi" w:cstheme="minorHAnsi"/>
                <w:sz w:val="22"/>
                <w:szCs w:val="22"/>
              </w:rPr>
            </w:pPr>
            <w:r>
              <w:rPr>
                <w:rFonts w:asciiTheme="minorHAnsi" w:hAnsiTheme="minorHAnsi" w:cstheme="minorHAnsi"/>
                <w:sz w:val="22"/>
                <w:szCs w:val="22"/>
              </w:rPr>
              <w:t>Registered u</w:t>
            </w:r>
            <w:r w:rsidRPr="00F0470C">
              <w:rPr>
                <w:rFonts w:asciiTheme="minorHAnsi" w:hAnsiTheme="minorHAnsi" w:cstheme="minorHAnsi"/>
                <w:sz w:val="22"/>
                <w:szCs w:val="22"/>
              </w:rPr>
              <w:t>ser</w:t>
            </w:r>
          </w:p>
        </w:tc>
      </w:tr>
      <w:tr w:rsidR="00F0470C" w:rsidRPr="00F0470C" w:rsidTr="008238AA">
        <w:trPr>
          <w:trHeight w:val="255"/>
        </w:trPr>
        <w:tc>
          <w:tcPr>
            <w:tcW w:w="4508" w:type="dxa"/>
          </w:tcPr>
          <w:p w:rsidR="00F0470C" w:rsidRPr="00F0470C" w:rsidRDefault="00F0470C" w:rsidP="00F0470C">
            <w:pPr>
              <w:tabs>
                <w:tab w:val="left" w:pos="1335"/>
              </w:tabs>
              <w:jc w:val="both"/>
              <w:rPr>
                <w:rFonts w:asciiTheme="minorHAnsi" w:hAnsiTheme="minorHAnsi" w:cstheme="minorHAnsi"/>
                <w:sz w:val="22"/>
                <w:szCs w:val="22"/>
              </w:rPr>
            </w:pPr>
            <w:r w:rsidRPr="00F0470C">
              <w:rPr>
                <w:rFonts w:asciiTheme="minorHAnsi" w:hAnsiTheme="minorHAnsi" w:cstheme="minorHAnsi"/>
                <w:sz w:val="22"/>
                <w:szCs w:val="22"/>
              </w:rPr>
              <w:t>Description</w:t>
            </w:r>
          </w:p>
        </w:tc>
        <w:tc>
          <w:tcPr>
            <w:tcW w:w="4508" w:type="dxa"/>
          </w:tcPr>
          <w:p w:rsidR="00BF52B5" w:rsidRDefault="00BF52B5" w:rsidP="00BF52B5">
            <w:pPr>
              <w:spacing w:line="276" w:lineRule="auto"/>
              <w:rPr>
                <w:rFonts w:asciiTheme="minorHAnsi" w:hAnsiTheme="minorHAnsi" w:cstheme="minorHAnsi"/>
              </w:rPr>
            </w:pPr>
            <w:r w:rsidRPr="00D922D8">
              <w:rPr>
                <w:rFonts w:asciiTheme="minorHAnsi" w:hAnsiTheme="minorHAnsi" w:cstheme="minorHAnsi"/>
              </w:rPr>
              <w:t xml:space="preserve">The </w:t>
            </w:r>
            <w:r>
              <w:rPr>
                <w:rFonts w:asciiTheme="minorHAnsi" w:hAnsiTheme="minorHAnsi" w:cstheme="minorHAnsi"/>
              </w:rPr>
              <w:t>software</w:t>
            </w:r>
            <w:r w:rsidRPr="00D922D8">
              <w:rPr>
                <w:rFonts w:asciiTheme="minorHAnsi" w:hAnsiTheme="minorHAnsi" w:cstheme="minorHAnsi"/>
              </w:rPr>
              <w:t xml:space="preserve"> should</w:t>
            </w:r>
            <w:r>
              <w:rPr>
                <w:rFonts w:asciiTheme="minorHAnsi" w:hAnsiTheme="minorHAnsi" w:cstheme="minorHAnsi"/>
              </w:rPr>
              <w:t xml:space="preserve"> be able to</w:t>
            </w:r>
            <w:r w:rsidRPr="00D922D8">
              <w:rPr>
                <w:rFonts w:asciiTheme="minorHAnsi" w:hAnsiTheme="minorHAnsi" w:cstheme="minorHAnsi"/>
              </w:rPr>
              <w:t xml:space="preserve"> display the list of </w:t>
            </w:r>
            <w:r>
              <w:rPr>
                <w:rFonts w:asciiTheme="minorHAnsi" w:hAnsiTheme="minorHAnsi" w:cstheme="minorHAnsi"/>
              </w:rPr>
              <w:t>buses available at the desired route on the specified date with all the specifications of the buses like what amenities which bus provides.</w:t>
            </w:r>
          </w:p>
          <w:p w:rsidR="00F0470C" w:rsidRPr="00F0470C" w:rsidRDefault="00F0470C" w:rsidP="00F0470C">
            <w:pPr>
              <w:tabs>
                <w:tab w:val="left" w:pos="1335"/>
              </w:tabs>
              <w:jc w:val="both"/>
              <w:rPr>
                <w:rFonts w:asciiTheme="minorHAnsi" w:hAnsiTheme="minorHAnsi" w:cstheme="minorHAnsi"/>
                <w:sz w:val="22"/>
                <w:szCs w:val="22"/>
              </w:rPr>
            </w:pPr>
          </w:p>
        </w:tc>
      </w:tr>
    </w:tbl>
    <w:p w:rsidR="00F0470C" w:rsidRPr="00F0470C" w:rsidRDefault="00F0470C" w:rsidP="00F0470C">
      <w:pPr>
        <w:tabs>
          <w:tab w:val="left" w:pos="1335"/>
        </w:tabs>
        <w:jc w:val="both"/>
        <w:rPr>
          <w:rFonts w:asciiTheme="minorHAnsi" w:hAnsiTheme="minorHAnsi" w:cstheme="minorHAnsi"/>
          <w:sz w:val="22"/>
          <w:szCs w:val="22"/>
        </w:rPr>
      </w:pPr>
    </w:p>
    <w:p w:rsidR="00F0470C" w:rsidRPr="00F0470C" w:rsidRDefault="00F0470C" w:rsidP="00F0470C">
      <w:pPr>
        <w:tabs>
          <w:tab w:val="left" w:pos="1335"/>
        </w:tabs>
        <w:jc w:val="both"/>
        <w:rPr>
          <w:rFonts w:asciiTheme="minorHAnsi" w:hAnsiTheme="minorHAnsi" w:cstheme="minorHAnsi"/>
          <w:sz w:val="22"/>
          <w:szCs w:val="22"/>
        </w:rPr>
      </w:pPr>
      <w:r w:rsidRPr="00F0470C">
        <w:rPr>
          <w:rFonts w:asciiTheme="minorHAnsi" w:hAnsiTheme="minorHAnsi" w:cstheme="minorHAnsi"/>
          <w:sz w:val="22"/>
          <w:szCs w:val="22"/>
        </w:rPr>
        <w:t xml:space="preserve">FR5: </w:t>
      </w:r>
      <w:r w:rsidR="00D52022" w:rsidRPr="00D922D8">
        <w:rPr>
          <w:rFonts w:asciiTheme="minorHAnsi" w:hAnsiTheme="minorHAnsi" w:cstheme="minorHAnsi"/>
        </w:rPr>
        <w:t xml:space="preserve">The </w:t>
      </w:r>
      <w:r w:rsidR="00D52022">
        <w:rPr>
          <w:rFonts w:asciiTheme="minorHAnsi" w:hAnsiTheme="minorHAnsi" w:cstheme="minorHAnsi"/>
        </w:rPr>
        <w:t>software</w:t>
      </w:r>
      <w:r w:rsidR="00D52022" w:rsidRPr="00D922D8">
        <w:rPr>
          <w:rFonts w:asciiTheme="minorHAnsi" w:hAnsiTheme="minorHAnsi" w:cstheme="minorHAnsi"/>
        </w:rPr>
        <w:t xml:space="preserve"> should </w:t>
      </w:r>
      <w:r w:rsidR="00D52022">
        <w:rPr>
          <w:rFonts w:asciiTheme="minorHAnsi" w:hAnsiTheme="minorHAnsi" w:cstheme="minorHAnsi"/>
        </w:rPr>
        <w:t xml:space="preserve">be able to </w:t>
      </w:r>
      <w:r w:rsidR="00D52022" w:rsidRPr="00D922D8">
        <w:rPr>
          <w:rFonts w:asciiTheme="minorHAnsi" w:hAnsiTheme="minorHAnsi" w:cstheme="minorHAnsi"/>
        </w:rPr>
        <w:t xml:space="preserve">allow the user to select a </w:t>
      </w:r>
      <w:r w:rsidR="00D52022">
        <w:rPr>
          <w:rFonts w:asciiTheme="minorHAnsi" w:hAnsiTheme="minorHAnsi" w:cstheme="minorHAnsi"/>
        </w:rPr>
        <w:t>bus and book a seat in it</w:t>
      </w:r>
      <w:r w:rsidR="00D52022" w:rsidRPr="00D922D8">
        <w:rPr>
          <w:rFonts w:asciiTheme="minorHAnsi" w:hAnsiTheme="minorHAnsi" w:cstheme="minorHAnsi"/>
        </w:rPr>
        <w:t>.</w:t>
      </w:r>
    </w:p>
    <w:tbl>
      <w:tblPr>
        <w:tblStyle w:val="TableGrid"/>
        <w:tblW w:w="0" w:type="auto"/>
        <w:tblLook w:val="04A0" w:firstRow="1" w:lastRow="0" w:firstColumn="1" w:lastColumn="0" w:noHBand="0" w:noVBand="1"/>
      </w:tblPr>
      <w:tblGrid>
        <w:gridCol w:w="4508"/>
        <w:gridCol w:w="4508"/>
      </w:tblGrid>
      <w:tr w:rsidR="00F0470C" w:rsidRPr="00F0470C" w:rsidTr="008238AA">
        <w:tc>
          <w:tcPr>
            <w:tcW w:w="4508" w:type="dxa"/>
            <w:tcBorders>
              <w:top w:val="single" w:sz="4" w:space="0" w:color="auto"/>
              <w:left w:val="single" w:sz="4" w:space="0" w:color="auto"/>
              <w:bottom w:val="single" w:sz="4" w:space="0" w:color="auto"/>
              <w:right w:val="single" w:sz="4" w:space="0" w:color="auto"/>
            </w:tcBorders>
            <w:hideMark/>
          </w:tcPr>
          <w:p w:rsidR="00F0470C" w:rsidRPr="00F0470C" w:rsidRDefault="00F0470C" w:rsidP="00F0470C">
            <w:pPr>
              <w:tabs>
                <w:tab w:val="left" w:pos="1335"/>
              </w:tabs>
              <w:jc w:val="both"/>
              <w:rPr>
                <w:rFonts w:asciiTheme="minorHAnsi" w:hAnsiTheme="minorHAnsi" w:cstheme="minorHAnsi"/>
                <w:sz w:val="22"/>
                <w:szCs w:val="22"/>
              </w:rPr>
            </w:pPr>
            <w:r w:rsidRPr="00F0470C">
              <w:rPr>
                <w:rFonts w:asciiTheme="minorHAnsi" w:hAnsiTheme="minorHAnsi" w:cstheme="minorHAnsi"/>
                <w:sz w:val="22"/>
                <w:szCs w:val="22"/>
              </w:rPr>
              <w:t>Use Case</w:t>
            </w:r>
          </w:p>
        </w:tc>
        <w:tc>
          <w:tcPr>
            <w:tcW w:w="4508" w:type="dxa"/>
            <w:tcBorders>
              <w:top w:val="single" w:sz="4" w:space="0" w:color="auto"/>
              <w:left w:val="single" w:sz="4" w:space="0" w:color="auto"/>
              <w:bottom w:val="single" w:sz="4" w:space="0" w:color="auto"/>
              <w:right w:val="single" w:sz="4" w:space="0" w:color="auto"/>
            </w:tcBorders>
            <w:hideMark/>
          </w:tcPr>
          <w:p w:rsidR="00F0470C" w:rsidRPr="00F0470C" w:rsidRDefault="00A50869" w:rsidP="00F0470C">
            <w:pPr>
              <w:tabs>
                <w:tab w:val="left" w:pos="1335"/>
              </w:tabs>
              <w:jc w:val="both"/>
              <w:rPr>
                <w:rFonts w:asciiTheme="minorHAnsi" w:hAnsiTheme="minorHAnsi" w:cstheme="minorHAnsi"/>
                <w:sz w:val="22"/>
                <w:szCs w:val="22"/>
              </w:rPr>
            </w:pPr>
            <w:r>
              <w:rPr>
                <w:rFonts w:asciiTheme="minorHAnsi" w:hAnsiTheme="minorHAnsi" w:cstheme="minorHAnsi"/>
                <w:sz w:val="22"/>
                <w:szCs w:val="22"/>
              </w:rPr>
              <w:t>Book seat</w:t>
            </w:r>
          </w:p>
        </w:tc>
      </w:tr>
      <w:tr w:rsidR="00F0470C" w:rsidRPr="00F0470C" w:rsidTr="008238AA">
        <w:tc>
          <w:tcPr>
            <w:tcW w:w="4508" w:type="dxa"/>
            <w:tcBorders>
              <w:top w:val="single" w:sz="4" w:space="0" w:color="auto"/>
              <w:left w:val="single" w:sz="4" w:space="0" w:color="auto"/>
              <w:bottom w:val="single" w:sz="4" w:space="0" w:color="auto"/>
              <w:right w:val="single" w:sz="4" w:space="0" w:color="auto"/>
            </w:tcBorders>
            <w:hideMark/>
          </w:tcPr>
          <w:p w:rsidR="00F0470C" w:rsidRPr="00F0470C" w:rsidRDefault="00F0470C" w:rsidP="00F0470C">
            <w:pPr>
              <w:tabs>
                <w:tab w:val="left" w:pos="1335"/>
              </w:tabs>
              <w:jc w:val="both"/>
              <w:rPr>
                <w:rFonts w:asciiTheme="minorHAnsi" w:hAnsiTheme="minorHAnsi" w:cstheme="minorHAnsi"/>
                <w:sz w:val="22"/>
                <w:szCs w:val="22"/>
              </w:rPr>
            </w:pPr>
            <w:r w:rsidRPr="00F0470C">
              <w:rPr>
                <w:rFonts w:asciiTheme="minorHAnsi" w:hAnsiTheme="minorHAnsi" w:cstheme="minorHAnsi"/>
                <w:sz w:val="22"/>
                <w:szCs w:val="22"/>
              </w:rPr>
              <w:t>Actors</w:t>
            </w:r>
          </w:p>
        </w:tc>
        <w:tc>
          <w:tcPr>
            <w:tcW w:w="4508" w:type="dxa"/>
            <w:tcBorders>
              <w:top w:val="single" w:sz="4" w:space="0" w:color="auto"/>
              <w:left w:val="single" w:sz="4" w:space="0" w:color="auto"/>
              <w:bottom w:val="single" w:sz="4" w:space="0" w:color="auto"/>
              <w:right w:val="single" w:sz="4" w:space="0" w:color="auto"/>
            </w:tcBorders>
            <w:hideMark/>
          </w:tcPr>
          <w:p w:rsidR="00F0470C" w:rsidRPr="00F0470C" w:rsidRDefault="00A50869" w:rsidP="00F0470C">
            <w:pPr>
              <w:tabs>
                <w:tab w:val="left" w:pos="1335"/>
              </w:tabs>
              <w:jc w:val="both"/>
              <w:rPr>
                <w:rFonts w:asciiTheme="minorHAnsi" w:hAnsiTheme="minorHAnsi" w:cstheme="minorHAnsi"/>
                <w:sz w:val="22"/>
                <w:szCs w:val="22"/>
              </w:rPr>
            </w:pPr>
            <w:r>
              <w:rPr>
                <w:rFonts w:asciiTheme="minorHAnsi" w:hAnsiTheme="minorHAnsi" w:cstheme="minorHAnsi"/>
                <w:sz w:val="22"/>
                <w:szCs w:val="22"/>
              </w:rPr>
              <w:t>Registered u</w:t>
            </w:r>
            <w:r w:rsidRPr="00F0470C">
              <w:rPr>
                <w:rFonts w:asciiTheme="minorHAnsi" w:hAnsiTheme="minorHAnsi" w:cstheme="minorHAnsi"/>
                <w:sz w:val="22"/>
                <w:szCs w:val="22"/>
              </w:rPr>
              <w:t>ser</w:t>
            </w:r>
          </w:p>
        </w:tc>
      </w:tr>
      <w:tr w:rsidR="00F0470C" w:rsidRPr="00F0470C" w:rsidTr="008238AA">
        <w:tc>
          <w:tcPr>
            <w:tcW w:w="4508" w:type="dxa"/>
            <w:tcBorders>
              <w:top w:val="single" w:sz="4" w:space="0" w:color="auto"/>
              <w:left w:val="single" w:sz="4" w:space="0" w:color="auto"/>
              <w:bottom w:val="single" w:sz="4" w:space="0" w:color="auto"/>
              <w:right w:val="single" w:sz="4" w:space="0" w:color="auto"/>
            </w:tcBorders>
            <w:hideMark/>
          </w:tcPr>
          <w:p w:rsidR="00F0470C" w:rsidRPr="00F0470C" w:rsidRDefault="00F0470C" w:rsidP="00F0470C">
            <w:pPr>
              <w:tabs>
                <w:tab w:val="left" w:pos="1335"/>
              </w:tabs>
              <w:jc w:val="both"/>
              <w:rPr>
                <w:rFonts w:asciiTheme="minorHAnsi" w:hAnsiTheme="minorHAnsi" w:cstheme="minorHAnsi"/>
                <w:sz w:val="22"/>
                <w:szCs w:val="22"/>
              </w:rPr>
            </w:pPr>
            <w:r w:rsidRPr="00F0470C">
              <w:rPr>
                <w:rFonts w:asciiTheme="minorHAnsi" w:hAnsiTheme="minorHAnsi" w:cstheme="minorHAnsi"/>
                <w:sz w:val="22"/>
                <w:szCs w:val="22"/>
              </w:rPr>
              <w:t>Description</w:t>
            </w:r>
          </w:p>
        </w:tc>
        <w:tc>
          <w:tcPr>
            <w:tcW w:w="4508" w:type="dxa"/>
            <w:tcBorders>
              <w:top w:val="single" w:sz="4" w:space="0" w:color="auto"/>
              <w:left w:val="single" w:sz="4" w:space="0" w:color="auto"/>
              <w:bottom w:val="single" w:sz="4" w:space="0" w:color="auto"/>
              <w:right w:val="single" w:sz="4" w:space="0" w:color="auto"/>
            </w:tcBorders>
            <w:hideMark/>
          </w:tcPr>
          <w:p w:rsidR="00F0470C" w:rsidRPr="00F0470C" w:rsidRDefault="00E95A42" w:rsidP="00E95A42">
            <w:pPr>
              <w:tabs>
                <w:tab w:val="left" w:pos="1335"/>
              </w:tabs>
              <w:jc w:val="both"/>
              <w:rPr>
                <w:rFonts w:asciiTheme="minorHAnsi" w:hAnsiTheme="minorHAnsi" w:cstheme="minorHAnsi"/>
                <w:sz w:val="22"/>
                <w:szCs w:val="22"/>
              </w:rPr>
            </w:pPr>
            <w:r>
              <w:rPr>
                <w:rFonts w:asciiTheme="minorHAnsi" w:hAnsiTheme="minorHAnsi" w:cstheme="minorHAnsi"/>
                <w:sz w:val="22"/>
                <w:szCs w:val="22"/>
              </w:rPr>
              <w:t>The user</w:t>
            </w:r>
            <w:r w:rsidR="00F0470C" w:rsidRPr="00F0470C">
              <w:rPr>
                <w:rFonts w:asciiTheme="minorHAnsi" w:hAnsiTheme="minorHAnsi" w:cstheme="minorHAnsi"/>
                <w:sz w:val="22"/>
                <w:szCs w:val="22"/>
              </w:rPr>
              <w:t xml:space="preserve"> must</w:t>
            </w:r>
            <w:r>
              <w:rPr>
                <w:rFonts w:asciiTheme="minorHAnsi" w:hAnsiTheme="minorHAnsi" w:cstheme="minorHAnsi"/>
                <w:sz w:val="22"/>
                <w:szCs w:val="22"/>
              </w:rPr>
              <w:t xml:space="preserve"> be </w:t>
            </w:r>
            <w:r w:rsidR="00F0470C" w:rsidRPr="00F0470C">
              <w:rPr>
                <w:rFonts w:asciiTheme="minorHAnsi" w:hAnsiTheme="minorHAnsi" w:cstheme="minorHAnsi"/>
                <w:sz w:val="22"/>
                <w:szCs w:val="22"/>
              </w:rPr>
              <w:t>able to</w:t>
            </w:r>
            <w:r>
              <w:rPr>
                <w:rFonts w:asciiTheme="minorHAnsi" w:hAnsiTheme="minorHAnsi" w:cstheme="minorHAnsi"/>
                <w:sz w:val="22"/>
                <w:szCs w:val="22"/>
              </w:rPr>
              <w:t xml:space="preserve"> choose his desired number of seats</w:t>
            </w:r>
            <w:r w:rsidR="00F0470C" w:rsidRPr="00F0470C">
              <w:rPr>
                <w:rFonts w:asciiTheme="minorHAnsi" w:hAnsiTheme="minorHAnsi" w:cstheme="minorHAnsi"/>
                <w:sz w:val="22"/>
                <w:szCs w:val="22"/>
              </w:rPr>
              <w:t>.</w:t>
            </w:r>
          </w:p>
        </w:tc>
      </w:tr>
    </w:tbl>
    <w:p w:rsidR="00F0470C" w:rsidRPr="00F0470C" w:rsidRDefault="00F0470C" w:rsidP="00F0470C">
      <w:pPr>
        <w:tabs>
          <w:tab w:val="left" w:pos="1335"/>
        </w:tabs>
        <w:jc w:val="both"/>
        <w:rPr>
          <w:rFonts w:asciiTheme="minorHAnsi" w:hAnsiTheme="minorHAnsi" w:cstheme="minorHAnsi"/>
          <w:sz w:val="22"/>
          <w:szCs w:val="22"/>
        </w:rPr>
      </w:pPr>
    </w:p>
    <w:p w:rsidR="00F0470C" w:rsidRPr="00F0470C" w:rsidRDefault="00F0470C" w:rsidP="00F0470C">
      <w:pPr>
        <w:tabs>
          <w:tab w:val="left" w:pos="1335"/>
        </w:tabs>
        <w:jc w:val="both"/>
        <w:rPr>
          <w:rFonts w:asciiTheme="minorHAnsi" w:hAnsiTheme="minorHAnsi" w:cstheme="minorHAnsi"/>
          <w:sz w:val="22"/>
          <w:szCs w:val="22"/>
        </w:rPr>
      </w:pPr>
      <w:r w:rsidRPr="00F0470C">
        <w:rPr>
          <w:rFonts w:asciiTheme="minorHAnsi" w:hAnsiTheme="minorHAnsi" w:cstheme="minorHAnsi"/>
          <w:sz w:val="22"/>
          <w:szCs w:val="22"/>
        </w:rPr>
        <w:t xml:space="preserve">FR6: </w:t>
      </w:r>
      <w:r w:rsidR="00D52022" w:rsidRPr="00D922D8">
        <w:rPr>
          <w:rFonts w:asciiTheme="minorHAnsi" w:hAnsiTheme="minorHAnsi" w:cstheme="minorHAnsi"/>
        </w:rPr>
        <w:t xml:space="preserve">The </w:t>
      </w:r>
      <w:r w:rsidR="00D52022">
        <w:rPr>
          <w:rFonts w:asciiTheme="minorHAnsi" w:hAnsiTheme="minorHAnsi" w:cstheme="minorHAnsi"/>
        </w:rPr>
        <w:t>software</w:t>
      </w:r>
      <w:r w:rsidR="00D52022" w:rsidRPr="00D922D8">
        <w:rPr>
          <w:rFonts w:asciiTheme="minorHAnsi" w:hAnsiTheme="minorHAnsi" w:cstheme="minorHAnsi"/>
        </w:rPr>
        <w:t xml:space="preserve"> should</w:t>
      </w:r>
      <w:r w:rsidR="00D52022">
        <w:rPr>
          <w:rFonts w:asciiTheme="minorHAnsi" w:hAnsiTheme="minorHAnsi" w:cstheme="minorHAnsi"/>
        </w:rPr>
        <w:t xml:space="preserve"> be able to</w:t>
      </w:r>
      <w:r w:rsidR="00D52022" w:rsidRPr="00D922D8">
        <w:rPr>
          <w:rFonts w:asciiTheme="minorHAnsi" w:hAnsiTheme="minorHAnsi" w:cstheme="minorHAnsi"/>
        </w:rPr>
        <w:t xml:space="preserve"> </w:t>
      </w:r>
      <w:r w:rsidR="00D52022">
        <w:rPr>
          <w:rFonts w:asciiTheme="minorHAnsi" w:hAnsiTheme="minorHAnsi" w:cstheme="minorHAnsi"/>
        </w:rPr>
        <w:t>allow the user to make payment.</w:t>
      </w:r>
    </w:p>
    <w:tbl>
      <w:tblPr>
        <w:tblStyle w:val="TableGrid"/>
        <w:tblW w:w="0" w:type="auto"/>
        <w:tblLook w:val="04A0" w:firstRow="1" w:lastRow="0" w:firstColumn="1" w:lastColumn="0" w:noHBand="0" w:noVBand="1"/>
      </w:tblPr>
      <w:tblGrid>
        <w:gridCol w:w="4508"/>
        <w:gridCol w:w="4508"/>
      </w:tblGrid>
      <w:tr w:rsidR="00F0470C" w:rsidRPr="00F0470C" w:rsidTr="008238AA">
        <w:tc>
          <w:tcPr>
            <w:tcW w:w="4508" w:type="dxa"/>
            <w:tcBorders>
              <w:top w:val="single" w:sz="4" w:space="0" w:color="auto"/>
              <w:left w:val="single" w:sz="4" w:space="0" w:color="auto"/>
              <w:bottom w:val="single" w:sz="4" w:space="0" w:color="auto"/>
              <w:right w:val="single" w:sz="4" w:space="0" w:color="auto"/>
            </w:tcBorders>
            <w:hideMark/>
          </w:tcPr>
          <w:p w:rsidR="00F0470C" w:rsidRPr="00F0470C" w:rsidRDefault="00F0470C" w:rsidP="00F0470C">
            <w:pPr>
              <w:tabs>
                <w:tab w:val="left" w:pos="1335"/>
              </w:tabs>
              <w:jc w:val="both"/>
              <w:rPr>
                <w:rFonts w:asciiTheme="minorHAnsi" w:hAnsiTheme="minorHAnsi" w:cstheme="minorHAnsi"/>
                <w:sz w:val="22"/>
                <w:szCs w:val="22"/>
              </w:rPr>
            </w:pPr>
            <w:r w:rsidRPr="00F0470C">
              <w:rPr>
                <w:rFonts w:asciiTheme="minorHAnsi" w:hAnsiTheme="minorHAnsi" w:cstheme="minorHAnsi"/>
                <w:sz w:val="22"/>
                <w:szCs w:val="22"/>
              </w:rPr>
              <w:t>Use Case</w:t>
            </w:r>
          </w:p>
        </w:tc>
        <w:tc>
          <w:tcPr>
            <w:tcW w:w="4508" w:type="dxa"/>
            <w:tcBorders>
              <w:top w:val="single" w:sz="4" w:space="0" w:color="auto"/>
              <w:left w:val="single" w:sz="4" w:space="0" w:color="auto"/>
              <w:bottom w:val="single" w:sz="4" w:space="0" w:color="auto"/>
              <w:right w:val="single" w:sz="4" w:space="0" w:color="auto"/>
            </w:tcBorders>
            <w:hideMark/>
          </w:tcPr>
          <w:p w:rsidR="00F0470C" w:rsidRPr="00F0470C" w:rsidRDefault="00A50869" w:rsidP="00F0470C">
            <w:pPr>
              <w:tabs>
                <w:tab w:val="left" w:pos="1335"/>
              </w:tabs>
              <w:jc w:val="both"/>
              <w:rPr>
                <w:rFonts w:asciiTheme="minorHAnsi" w:hAnsiTheme="minorHAnsi" w:cstheme="minorHAnsi"/>
                <w:sz w:val="22"/>
                <w:szCs w:val="22"/>
              </w:rPr>
            </w:pPr>
            <w:r>
              <w:rPr>
                <w:rFonts w:asciiTheme="minorHAnsi" w:hAnsiTheme="minorHAnsi" w:cstheme="minorHAnsi"/>
                <w:sz w:val="22"/>
                <w:szCs w:val="22"/>
              </w:rPr>
              <w:t>Make payment</w:t>
            </w:r>
          </w:p>
        </w:tc>
      </w:tr>
      <w:tr w:rsidR="00F0470C" w:rsidRPr="00F0470C" w:rsidTr="008238AA">
        <w:tc>
          <w:tcPr>
            <w:tcW w:w="4508" w:type="dxa"/>
            <w:tcBorders>
              <w:top w:val="single" w:sz="4" w:space="0" w:color="auto"/>
              <w:left w:val="single" w:sz="4" w:space="0" w:color="auto"/>
              <w:bottom w:val="single" w:sz="4" w:space="0" w:color="auto"/>
              <w:right w:val="single" w:sz="4" w:space="0" w:color="auto"/>
            </w:tcBorders>
            <w:hideMark/>
          </w:tcPr>
          <w:p w:rsidR="00F0470C" w:rsidRPr="00F0470C" w:rsidRDefault="00F0470C" w:rsidP="00F0470C">
            <w:pPr>
              <w:tabs>
                <w:tab w:val="left" w:pos="1335"/>
              </w:tabs>
              <w:jc w:val="both"/>
              <w:rPr>
                <w:rFonts w:asciiTheme="minorHAnsi" w:hAnsiTheme="minorHAnsi" w:cstheme="minorHAnsi"/>
                <w:sz w:val="22"/>
                <w:szCs w:val="22"/>
              </w:rPr>
            </w:pPr>
            <w:r w:rsidRPr="00F0470C">
              <w:rPr>
                <w:rFonts w:asciiTheme="minorHAnsi" w:hAnsiTheme="minorHAnsi" w:cstheme="minorHAnsi"/>
                <w:sz w:val="22"/>
                <w:szCs w:val="22"/>
              </w:rPr>
              <w:t>Actors</w:t>
            </w:r>
          </w:p>
        </w:tc>
        <w:tc>
          <w:tcPr>
            <w:tcW w:w="4508" w:type="dxa"/>
            <w:tcBorders>
              <w:top w:val="single" w:sz="4" w:space="0" w:color="auto"/>
              <w:left w:val="single" w:sz="4" w:space="0" w:color="auto"/>
              <w:bottom w:val="single" w:sz="4" w:space="0" w:color="auto"/>
              <w:right w:val="single" w:sz="4" w:space="0" w:color="auto"/>
            </w:tcBorders>
            <w:hideMark/>
          </w:tcPr>
          <w:p w:rsidR="00F0470C" w:rsidRPr="00F0470C" w:rsidRDefault="00A50869" w:rsidP="00F0470C">
            <w:pPr>
              <w:tabs>
                <w:tab w:val="left" w:pos="1335"/>
              </w:tabs>
              <w:jc w:val="both"/>
              <w:rPr>
                <w:rFonts w:asciiTheme="minorHAnsi" w:hAnsiTheme="minorHAnsi" w:cstheme="minorHAnsi"/>
                <w:sz w:val="22"/>
                <w:szCs w:val="22"/>
              </w:rPr>
            </w:pPr>
            <w:r>
              <w:rPr>
                <w:rFonts w:asciiTheme="minorHAnsi" w:hAnsiTheme="minorHAnsi" w:cstheme="minorHAnsi"/>
                <w:sz w:val="22"/>
                <w:szCs w:val="22"/>
              </w:rPr>
              <w:t>Registered u</w:t>
            </w:r>
            <w:r w:rsidRPr="00F0470C">
              <w:rPr>
                <w:rFonts w:asciiTheme="minorHAnsi" w:hAnsiTheme="minorHAnsi" w:cstheme="minorHAnsi"/>
                <w:sz w:val="22"/>
                <w:szCs w:val="22"/>
              </w:rPr>
              <w:t>ser</w:t>
            </w:r>
          </w:p>
        </w:tc>
      </w:tr>
      <w:tr w:rsidR="00E95A42" w:rsidRPr="00F0470C" w:rsidTr="008238AA">
        <w:tc>
          <w:tcPr>
            <w:tcW w:w="4508" w:type="dxa"/>
            <w:tcBorders>
              <w:top w:val="single" w:sz="4" w:space="0" w:color="auto"/>
              <w:left w:val="single" w:sz="4" w:space="0" w:color="auto"/>
              <w:bottom w:val="single" w:sz="4" w:space="0" w:color="auto"/>
              <w:right w:val="single" w:sz="4" w:space="0" w:color="auto"/>
            </w:tcBorders>
            <w:hideMark/>
          </w:tcPr>
          <w:p w:rsidR="00E95A42" w:rsidRPr="00F0470C" w:rsidRDefault="00E95A42" w:rsidP="00E95A42">
            <w:pPr>
              <w:tabs>
                <w:tab w:val="left" w:pos="1335"/>
              </w:tabs>
              <w:jc w:val="both"/>
              <w:rPr>
                <w:rFonts w:asciiTheme="minorHAnsi" w:hAnsiTheme="minorHAnsi" w:cstheme="minorHAnsi"/>
                <w:sz w:val="22"/>
                <w:szCs w:val="22"/>
              </w:rPr>
            </w:pPr>
            <w:r w:rsidRPr="00F0470C">
              <w:rPr>
                <w:rFonts w:asciiTheme="minorHAnsi" w:hAnsiTheme="minorHAnsi" w:cstheme="minorHAnsi"/>
                <w:sz w:val="22"/>
                <w:szCs w:val="22"/>
              </w:rPr>
              <w:t>Description</w:t>
            </w:r>
          </w:p>
        </w:tc>
        <w:tc>
          <w:tcPr>
            <w:tcW w:w="4508" w:type="dxa"/>
            <w:tcBorders>
              <w:top w:val="single" w:sz="4" w:space="0" w:color="auto"/>
              <w:left w:val="single" w:sz="4" w:space="0" w:color="auto"/>
              <w:bottom w:val="single" w:sz="4" w:space="0" w:color="auto"/>
              <w:right w:val="single" w:sz="4" w:space="0" w:color="auto"/>
            </w:tcBorders>
            <w:hideMark/>
          </w:tcPr>
          <w:p w:rsidR="00E95A42" w:rsidRPr="00F0470C" w:rsidRDefault="00E95A42" w:rsidP="00E95A42">
            <w:pPr>
              <w:tabs>
                <w:tab w:val="left" w:pos="1335"/>
              </w:tabs>
              <w:jc w:val="both"/>
              <w:rPr>
                <w:rFonts w:asciiTheme="minorHAnsi" w:hAnsiTheme="minorHAnsi" w:cstheme="minorHAnsi"/>
                <w:sz w:val="22"/>
                <w:szCs w:val="22"/>
              </w:rPr>
            </w:pPr>
            <w:r>
              <w:rPr>
                <w:rFonts w:asciiTheme="minorHAnsi" w:hAnsiTheme="minorHAnsi" w:cstheme="minorHAnsi"/>
                <w:sz w:val="22"/>
                <w:szCs w:val="22"/>
              </w:rPr>
              <w:t>The</w:t>
            </w:r>
            <w:r>
              <w:rPr>
                <w:rFonts w:asciiTheme="minorHAnsi" w:hAnsiTheme="minorHAnsi" w:cstheme="minorHAnsi"/>
                <w:sz w:val="22"/>
                <w:szCs w:val="22"/>
              </w:rPr>
              <w:t xml:space="preserve"> user</w:t>
            </w:r>
            <w:r w:rsidRPr="00F0470C">
              <w:rPr>
                <w:rFonts w:asciiTheme="minorHAnsi" w:hAnsiTheme="minorHAnsi" w:cstheme="minorHAnsi"/>
                <w:sz w:val="22"/>
                <w:szCs w:val="22"/>
              </w:rPr>
              <w:t xml:space="preserve"> must</w:t>
            </w:r>
            <w:r>
              <w:rPr>
                <w:rFonts w:asciiTheme="minorHAnsi" w:hAnsiTheme="minorHAnsi" w:cstheme="minorHAnsi"/>
                <w:sz w:val="22"/>
                <w:szCs w:val="22"/>
              </w:rPr>
              <w:t xml:space="preserve"> be </w:t>
            </w:r>
            <w:r w:rsidRPr="00F0470C">
              <w:rPr>
                <w:rFonts w:asciiTheme="minorHAnsi" w:hAnsiTheme="minorHAnsi" w:cstheme="minorHAnsi"/>
                <w:sz w:val="22"/>
                <w:szCs w:val="22"/>
              </w:rPr>
              <w:t>able to pay for their tickets.</w:t>
            </w:r>
          </w:p>
        </w:tc>
      </w:tr>
    </w:tbl>
    <w:p w:rsidR="00F0470C" w:rsidRPr="00F0470C" w:rsidRDefault="00F0470C" w:rsidP="00F0470C">
      <w:pPr>
        <w:tabs>
          <w:tab w:val="left" w:pos="1335"/>
        </w:tabs>
        <w:jc w:val="both"/>
        <w:rPr>
          <w:rFonts w:asciiTheme="minorHAnsi" w:hAnsiTheme="minorHAnsi" w:cstheme="minorHAnsi"/>
          <w:sz w:val="22"/>
          <w:szCs w:val="22"/>
        </w:rPr>
      </w:pPr>
    </w:p>
    <w:p w:rsidR="00D52022" w:rsidRDefault="00F0470C" w:rsidP="00D52022">
      <w:pPr>
        <w:spacing w:line="276" w:lineRule="auto"/>
        <w:rPr>
          <w:rFonts w:asciiTheme="minorHAnsi" w:hAnsiTheme="minorHAnsi" w:cstheme="minorHAnsi"/>
        </w:rPr>
      </w:pPr>
      <w:r w:rsidRPr="00F0470C">
        <w:rPr>
          <w:rFonts w:asciiTheme="minorHAnsi" w:hAnsiTheme="minorHAnsi" w:cstheme="minorHAnsi"/>
          <w:sz w:val="22"/>
          <w:szCs w:val="22"/>
        </w:rPr>
        <w:t xml:space="preserve">FR7: </w:t>
      </w:r>
      <w:r w:rsidR="00D52022">
        <w:rPr>
          <w:rFonts w:asciiTheme="minorHAnsi" w:hAnsiTheme="minorHAnsi" w:cstheme="minorHAnsi"/>
        </w:rPr>
        <w:t>The software should be able to allow the customer to apply promo codes.</w:t>
      </w:r>
    </w:p>
    <w:tbl>
      <w:tblPr>
        <w:tblStyle w:val="TableGrid"/>
        <w:tblW w:w="0" w:type="auto"/>
        <w:tblLook w:val="04A0" w:firstRow="1" w:lastRow="0" w:firstColumn="1" w:lastColumn="0" w:noHBand="0" w:noVBand="1"/>
      </w:tblPr>
      <w:tblGrid>
        <w:gridCol w:w="4508"/>
        <w:gridCol w:w="4508"/>
      </w:tblGrid>
      <w:tr w:rsidR="00F0470C" w:rsidRPr="00F0470C" w:rsidTr="008238AA">
        <w:tc>
          <w:tcPr>
            <w:tcW w:w="4508" w:type="dxa"/>
            <w:tcBorders>
              <w:top w:val="single" w:sz="4" w:space="0" w:color="auto"/>
              <w:left w:val="single" w:sz="4" w:space="0" w:color="auto"/>
              <w:bottom w:val="single" w:sz="4" w:space="0" w:color="auto"/>
              <w:right w:val="single" w:sz="4" w:space="0" w:color="auto"/>
            </w:tcBorders>
            <w:hideMark/>
          </w:tcPr>
          <w:p w:rsidR="00F0470C" w:rsidRPr="00F0470C" w:rsidRDefault="00F0470C" w:rsidP="00F0470C">
            <w:pPr>
              <w:tabs>
                <w:tab w:val="left" w:pos="1335"/>
              </w:tabs>
              <w:jc w:val="both"/>
              <w:rPr>
                <w:rFonts w:asciiTheme="minorHAnsi" w:hAnsiTheme="minorHAnsi" w:cstheme="minorHAnsi"/>
                <w:sz w:val="22"/>
                <w:szCs w:val="22"/>
              </w:rPr>
            </w:pPr>
            <w:r w:rsidRPr="00F0470C">
              <w:rPr>
                <w:rFonts w:asciiTheme="minorHAnsi" w:hAnsiTheme="minorHAnsi" w:cstheme="minorHAnsi"/>
                <w:sz w:val="22"/>
                <w:szCs w:val="22"/>
              </w:rPr>
              <w:t>Use Case</w:t>
            </w:r>
          </w:p>
        </w:tc>
        <w:tc>
          <w:tcPr>
            <w:tcW w:w="4508" w:type="dxa"/>
            <w:tcBorders>
              <w:top w:val="single" w:sz="4" w:space="0" w:color="auto"/>
              <w:left w:val="single" w:sz="4" w:space="0" w:color="auto"/>
              <w:bottom w:val="single" w:sz="4" w:space="0" w:color="auto"/>
              <w:right w:val="single" w:sz="4" w:space="0" w:color="auto"/>
            </w:tcBorders>
            <w:hideMark/>
          </w:tcPr>
          <w:p w:rsidR="00F0470C" w:rsidRPr="00F0470C" w:rsidRDefault="00A50869" w:rsidP="00F0470C">
            <w:pPr>
              <w:tabs>
                <w:tab w:val="left" w:pos="1335"/>
              </w:tabs>
              <w:jc w:val="both"/>
              <w:rPr>
                <w:rFonts w:asciiTheme="minorHAnsi" w:hAnsiTheme="minorHAnsi" w:cstheme="minorHAnsi"/>
                <w:sz w:val="22"/>
                <w:szCs w:val="22"/>
              </w:rPr>
            </w:pPr>
            <w:r>
              <w:rPr>
                <w:rFonts w:asciiTheme="minorHAnsi" w:hAnsiTheme="minorHAnsi" w:cstheme="minorHAnsi"/>
                <w:sz w:val="22"/>
                <w:szCs w:val="22"/>
              </w:rPr>
              <w:t>Apply promo codes</w:t>
            </w:r>
          </w:p>
        </w:tc>
      </w:tr>
      <w:tr w:rsidR="00F0470C" w:rsidRPr="00F0470C" w:rsidTr="008238AA">
        <w:tc>
          <w:tcPr>
            <w:tcW w:w="4508" w:type="dxa"/>
            <w:tcBorders>
              <w:top w:val="single" w:sz="4" w:space="0" w:color="auto"/>
              <w:left w:val="single" w:sz="4" w:space="0" w:color="auto"/>
              <w:bottom w:val="single" w:sz="4" w:space="0" w:color="auto"/>
              <w:right w:val="single" w:sz="4" w:space="0" w:color="auto"/>
            </w:tcBorders>
            <w:hideMark/>
          </w:tcPr>
          <w:p w:rsidR="00F0470C" w:rsidRPr="00F0470C" w:rsidRDefault="00F0470C" w:rsidP="00F0470C">
            <w:pPr>
              <w:tabs>
                <w:tab w:val="left" w:pos="1335"/>
              </w:tabs>
              <w:jc w:val="both"/>
              <w:rPr>
                <w:rFonts w:asciiTheme="minorHAnsi" w:hAnsiTheme="minorHAnsi" w:cstheme="minorHAnsi"/>
                <w:sz w:val="22"/>
                <w:szCs w:val="22"/>
              </w:rPr>
            </w:pPr>
            <w:r w:rsidRPr="00F0470C">
              <w:rPr>
                <w:rFonts w:asciiTheme="minorHAnsi" w:hAnsiTheme="minorHAnsi" w:cstheme="minorHAnsi"/>
                <w:sz w:val="22"/>
                <w:szCs w:val="22"/>
              </w:rPr>
              <w:t>Actors</w:t>
            </w:r>
          </w:p>
        </w:tc>
        <w:tc>
          <w:tcPr>
            <w:tcW w:w="4508" w:type="dxa"/>
            <w:tcBorders>
              <w:top w:val="single" w:sz="4" w:space="0" w:color="auto"/>
              <w:left w:val="single" w:sz="4" w:space="0" w:color="auto"/>
              <w:bottom w:val="single" w:sz="4" w:space="0" w:color="auto"/>
              <w:right w:val="single" w:sz="4" w:space="0" w:color="auto"/>
            </w:tcBorders>
            <w:hideMark/>
          </w:tcPr>
          <w:p w:rsidR="00F0470C" w:rsidRPr="00F0470C" w:rsidRDefault="00A50869" w:rsidP="00F0470C">
            <w:pPr>
              <w:tabs>
                <w:tab w:val="left" w:pos="1335"/>
              </w:tabs>
              <w:jc w:val="both"/>
              <w:rPr>
                <w:rFonts w:asciiTheme="minorHAnsi" w:hAnsiTheme="minorHAnsi" w:cstheme="minorHAnsi"/>
                <w:sz w:val="22"/>
                <w:szCs w:val="22"/>
              </w:rPr>
            </w:pPr>
            <w:r>
              <w:rPr>
                <w:rFonts w:asciiTheme="minorHAnsi" w:hAnsiTheme="minorHAnsi" w:cstheme="minorHAnsi"/>
                <w:sz w:val="22"/>
                <w:szCs w:val="22"/>
              </w:rPr>
              <w:t>Registered u</w:t>
            </w:r>
            <w:r w:rsidRPr="00F0470C">
              <w:rPr>
                <w:rFonts w:asciiTheme="minorHAnsi" w:hAnsiTheme="minorHAnsi" w:cstheme="minorHAnsi"/>
                <w:sz w:val="22"/>
                <w:szCs w:val="22"/>
              </w:rPr>
              <w:t>ser</w:t>
            </w:r>
          </w:p>
        </w:tc>
      </w:tr>
      <w:tr w:rsidR="00F0470C" w:rsidRPr="00F0470C" w:rsidTr="008238AA">
        <w:tc>
          <w:tcPr>
            <w:tcW w:w="4508" w:type="dxa"/>
            <w:tcBorders>
              <w:top w:val="single" w:sz="4" w:space="0" w:color="auto"/>
              <w:left w:val="single" w:sz="4" w:space="0" w:color="auto"/>
              <w:bottom w:val="single" w:sz="4" w:space="0" w:color="auto"/>
              <w:right w:val="single" w:sz="4" w:space="0" w:color="auto"/>
            </w:tcBorders>
            <w:hideMark/>
          </w:tcPr>
          <w:p w:rsidR="00F0470C" w:rsidRPr="00F0470C" w:rsidRDefault="00F0470C" w:rsidP="00F0470C">
            <w:pPr>
              <w:tabs>
                <w:tab w:val="left" w:pos="1335"/>
              </w:tabs>
              <w:jc w:val="both"/>
              <w:rPr>
                <w:rFonts w:asciiTheme="minorHAnsi" w:hAnsiTheme="minorHAnsi" w:cstheme="minorHAnsi"/>
                <w:sz w:val="22"/>
                <w:szCs w:val="22"/>
              </w:rPr>
            </w:pPr>
            <w:r w:rsidRPr="00F0470C">
              <w:rPr>
                <w:rFonts w:asciiTheme="minorHAnsi" w:hAnsiTheme="minorHAnsi" w:cstheme="minorHAnsi"/>
                <w:sz w:val="22"/>
                <w:szCs w:val="22"/>
              </w:rPr>
              <w:t>Description</w:t>
            </w:r>
          </w:p>
        </w:tc>
        <w:tc>
          <w:tcPr>
            <w:tcW w:w="4508" w:type="dxa"/>
            <w:tcBorders>
              <w:top w:val="single" w:sz="4" w:space="0" w:color="auto"/>
              <w:left w:val="single" w:sz="4" w:space="0" w:color="auto"/>
              <w:bottom w:val="single" w:sz="4" w:space="0" w:color="auto"/>
              <w:right w:val="single" w:sz="4" w:space="0" w:color="auto"/>
            </w:tcBorders>
            <w:hideMark/>
          </w:tcPr>
          <w:p w:rsidR="00F0470C" w:rsidRPr="00F0470C" w:rsidRDefault="00E95A42" w:rsidP="00F0470C">
            <w:pPr>
              <w:tabs>
                <w:tab w:val="left" w:pos="1335"/>
              </w:tabs>
              <w:jc w:val="both"/>
              <w:rPr>
                <w:rFonts w:asciiTheme="minorHAnsi" w:hAnsiTheme="minorHAnsi" w:cstheme="minorHAnsi"/>
                <w:sz w:val="22"/>
                <w:szCs w:val="22"/>
              </w:rPr>
            </w:pPr>
            <w:r>
              <w:rPr>
                <w:rFonts w:asciiTheme="minorHAnsi" w:hAnsiTheme="minorHAnsi" w:cstheme="minorHAnsi"/>
                <w:sz w:val="22"/>
                <w:szCs w:val="22"/>
              </w:rPr>
              <w:t xml:space="preserve">The user must be able to apply </w:t>
            </w:r>
            <w:proofErr w:type="spellStart"/>
            <w:r>
              <w:rPr>
                <w:rFonts w:asciiTheme="minorHAnsi" w:hAnsiTheme="minorHAnsi" w:cstheme="minorHAnsi"/>
                <w:sz w:val="22"/>
                <w:szCs w:val="22"/>
              </w:rPr>
              <w:t>promocodes</w:t>
            </w:r>
            <w:proofErr w:type="spellEnd"/>
            <w:r>
              <w:rPr>
                <w:rFonts w:asciiTheme="minorHAnsi" w:hAnsiTheme="minorHAnsi" w:cstheme="minorHAnsi"/>
                <w:sz w:val="22"/>
                <w:szCs w:val="22"/>
              </w:rPr>
              <w:t xml:space="preserve"> to reduce the amount of ticket bill.</w:t>
            </w:r>
          </w:p>
        </w:tc>
      </w:tr>
    </w:tbl>
    <w:p w:rsidR="00F0470C" w:rsidRPr="00F0470C" w:rsidRDefault="00F0470C" w:rsidP="00F0470C">
      <w:pPr>
        <w:tabs>
          <w:tab w:val="left" w:pos="1335"/>
        </w:tabs>
        <w:jc w:val="both"/>
        <w:rPr>
          <w:rFonts w:asciiTheme="minorHAnsi" w:hAnsiTheme="minorHAnsi" w:cstheme="minorHAnsi"/>
          <w:sz w:val="22"/>
          <w:szCs w:val="22"/>
        </w:rPr>
      </w:pPr>
    </w:p>
    <w:p w:rsidR="00F0470C" w:rsidRPr="00F0470C" w:rsidRDefault="00F0470C" w:rsidP="00F0470C">
      <w:pPr>
        <w:tabs>
          <w:tab w:val="left" w:pos="1335"/>
        </w:tabs>
        <w:jc w:val="both"/>
        <w:rPr>
          <w:rFonts w:asciiTheme="minorHAnsi" w:hAnsiTheme="minorHAnsi" w:cstheme="minorHAnsi"/>
          <w:sz w:val="22"/>
          <w:szCs w:val="22"/>
        </w:rPr>
      </w:pPr>
      <w:r w:rsidRPr="00F0470C">
        <w:rPr>
          <w:rFonts w:asciiTheme="minorHAnsi" w:hAnsiTheme="minorHAnsi" w:cstheme="minorHAnsi"/>
          <w:sz w:val="22"/>
          <w:szCs w:val="22"/>
        </w:rPr>
        <w:t xml:space="preserve">FR8: </w:t>
      </w:r>
      <w:r w:rsidR="00D52022" w:rsidRPr="00D922D8">
        <w:rPr>
          <w:rFonts w:asciiTheme="minorHAnsi" w:hAnsiTheme="minorHAnsi" w:cstheme="minorHAnsi"/>
        </w:rPr>
        <w:t xml:space="preserve">The </w:t>
      </w:r>
      <w:r w:rsidR="00D52022">
        <w:rPr>
          <w:rFonts w:asciiTheme="minorHAnsi" w:hAnsiTheme="minorHAnsi" w:cstheme="minorHAnsi"/>
        </w:rPr>
        <w:t>software</w:t>
      </w:r>
      <w:r w:rsidR="00D52022" w:rsidRPr="00D922D8">
        <w:rPr>
          <w:rFonts w:asciiTheme="minorHAnsi" w:hAnsiTheme="minorHAnsi" w:cstheme="minorHAnsi"/>
        </w:rPr>
        <w:t xml:space="preserve"> should </w:t>
      </w:r>
      <w:r w:rsidR="00D52022">
        <w:rPr>
          <w:rFonts w:asciiTheme="minorHAnsi" w:hAnsiTheme="minorHAnsi" w:cstheme="minorHAnsi"/>
        </w:rPr>
        <w:t xml:space="preserve">be able to </w:t>
      </w:r>
      <w:r w:rsidR="00D52022" w:rsidRPr="00D922D8">
        <w:rPr>
          <w:rFonts w:asciiTheme="minorHAnsi" w:hAnsiTheme="minorHAnsi" w:cstheme="minorHAnsi"/>
        </w:rPr>
        <w:t>display the confirm</w:t>
      </w:r>
      <w:r w:rsidR="00D52022">
        <w:rPr>
          <w:rFonts w:asciiTheme="minorHAnsi" w:hAnsiTheme="minorHAnsi" w:cstheme="minorHAnsi"/>
        </w:rPr>
        <w:t>ed tickets, containing the date</w:t>
      </w:r>
      <w:r w:rsidR="00D52022" w:rsidRPr="00D922D8">
        <w:rPr>
          <w:rFonts w:asciiTheme="minorHAnsi" w:hAnsiTheme="minorHAnsi" w:cstheme="minorHAnsi"/>
        </w:rPr>
        <w:t>, timing and seats</w:t>
      </w:r>
      <w:r w:rsidR="00D52022">
        <w:rPr>
          <w:rFonts w:asciiTheme="minorHAnsi" w:hAnsiTheme="minorHAnsi" w:cstheme="minorHAnsi"/>
        </w:rPr>
        <w:t xml:space="preserve"> details</w:t>
      </w:r>
      <w:r w:rsidR="00D52022" w:rsidRPr="00D922D8">
        <w:rPr>
          <w:rFonts w:asciiTheme="minorHAnsi" w:hAnsiTheme="minorHAnsi" w:cstheme="minorHAnsi"/>
        </w:rPr>
        <w:t xml:space="preserve"> if the payment is successful</w:t>
      </w:r>
      <w:r w:rsidR="00D52022">
        <w:rPr>
          <w:rFonts w:asciiTheme="minorHAnsi" w:hAnsiTheme="minorHAnsi" w:cstheme="minorHAnsi"/>
        </w:rPr>
        <w:t>.</w:t>
      </w:r>
    </w:p>
    <w:tbl>
      <w:tblPr>
        <w:tblStyle w:val="TableGrid"/>
        <w:tblW w:w="0" w:type="auto"/>
        <w:tblLook w:val="04A0" w:firstRow="1" w:lastRow="0" w:firstColumn="1" w:lastColumn="0" w:noHBand="0" w:noVBand="1"/>
      </w:tblPr>
      <w:tblGrid>
        <w:gridCol w:w="4508"/>
        <w:gridCol w:w="4508"/>
      </w:tblGrid>
      <w:tr w:rsidR="00F0470C" w:rsidRPr="00F0470C" w:rsidTr="008238AA">
        <w:tc>
          <w:tcPr>
            <w:tcW w:w="4508" w:type="dxa"/>
            <w:tcBorders>
              <w:top w:val="single" w:sz="4" w:space="0" w:color="auto"/>
              <w:left w:val="single" w:sz="4" w:space="0" w:color="auto"/>
              <w:bottom w:val="single" w:sz="4" w:space="0" w:color="auto"/>
              <w:right w:val="single" w:sz="4" w:space="0" w:color="auto"/>
            </w:tcBorders>
            <w:hideMark/>
          </w:tcPr>
          <w:p w:rsidR="00F0470C" w:rsidRPr="00F0470C" w:rsidRDefault="00F0470C" w:rsidP="00F0470C">
            <w:pPr>
              <w:tabs>
                <w:tab w:val="left" w:pos="1335"/>
              </w:tabs>
              <w:jc w:val="both"/>
              <w:rPr>
                <w:rFonts w:asciiTheme="minorHAnsi" w:hAnsiTheme="minorHAnsi" w:cstheme="minorHAnsi"/>
                <w:sz w:val="22"/>
                <w:szCs w:val="22"/>
              </w:rPr>
            </w:pPr>
            <w:r w:rsidRPr="00F0470C">
              <w:rPr>
                <w:rFonts w:asciiTheme="minorHAnsi" w:hAnsiTheme="minorHAnsi" w:cstheme="minorHAnsi"/>
                <w:sz w:val="22"/>
                <w:szCs w:val="22"/>
              </w:rPr>
              <w:t>Use Case</w:t>
            </w:r>
          </w:p>
        </w:tc>
        <w:tc>
          <w:tcPr>
            <w:tcW w:w="4508" w:type="dxa"/>
            <w:tcBorders>
              <w:top w:val="single" w:sz="4" w:space="0" w:color="auto"/>
              <w:left w:val="single" w:sz="4" w:space="0" w:color="auto"/>
              <w:bottom w:val="single" w:sz="4" w:space="0" w:color="auto"/>
              <w:right w:val="single" w:sz="4" w:space="0" w:color="auto"/>
            </w:tcBorders>
            <w:hideMark/>
          </w:tcPr>
          <w:p w:rsidR="00F0470C" w:rsidRPr="00F0470C" w:rsidRDefault="00A50869" w:rsidP="00F0470C">
            <w:pPr>
              <w:tabs>
                <w:tab w:val="left" w:pos="1335"/>
              </w:tabs>
              <w:jc w:val="both"/>
              <w:rPr>
                <w:rFonts w:asciiTheme="minorHAnsi" w:hAnsiTheme="minorHAnsi" w:cstheme="minorHAnsi"/>
                <w:sz w:val="22"/>
                <w:szCs w:val="22"/>
              </w:rPr>
            </w:pPr>
            <w:r>
              <w:rPr>
                <w:rFonts w:asciiTheme="minorHAnsi" w:hAnsiTheme="minorHAnsi" w:cstheme="minorHAnsi"/>
                <w:sz w:val="22"/>
                <w:szCs w:val="22"/>
              </w:rPr>
              <w:t>Display confirmed tickets</w:t>
            </w:r>
          </w:p>
        </w:tc>
      </w:tr>
      <w:tr w:rsidR="00F0470C" w:rsidRPr="00F0470C" w:rsidTr="008238AA">
        <w:tc>
          <w:tcPr>
            <w:tcW w:w="4508" w:type="dxa"/>
            <w:tcBorders>
              <w:top w:val="single" w:sz="4" w:space="0" w:color="auto"/>
              <w:left w:val="single" w:sz="4" w:space="0" w:color="auto"/>
              <w:bottom w:val="single" w:sz="4" w:space="0" w:color="auto"/>
              <w:right w:val="single" w:sz="4" w:space="0" w:color="auto"/>
            </w:tcBorders>
            <w:hideMark/>
          </w:tcPr>
          <w:p w:rsidR="00F0470C" w:rsidRPr="00F0470C" w:rsidRDefault="00F0470C" w:rsidP="00F0470C">
            <w:pPr>
              <w:tabs>
                <w:tab w:val="left" w:pos="1335"/>
              </w:tabs>
              <w:jc w:val="both"/>
              <w:rPr>
                <w:rFonts w:asciiTheme="minorHAnsi" w:hAnsiTheme="minorHAnsi" w:cstheme="minorHAnsi"/>
                <w:sz w:val="22"/>
                <w:szCs w:val="22"/>
              </w:rPr>
            </w:pPr>
            <w:r w:rsidRPr="00F0470C">
              <w:rPr>
                <w:rFonts w:asciiTheme="minorHAnsi" w:hAnsiTheme="minorHAnsi" w:cstheme="minorHAnsi"/>
                <w:sz w:val="22"/>
                <w:szCs w:val="22"/>
              </w:rPr>
              <w:t>Actors</w:t>
            </w:r>
          </w:p>
        </w:tc>
        <w:tc>
          <w:tcPr>
            <w:tcW w:w="4508" w:type="dxa"/>
            <w:tcBorders>
              <w:top w:val="single" w:sz="4" w:space="0" w:color="auto"/>
              <w:left w:val="single" w:sz="4" w:space="0" w:color="auto"/>
              <w:bottom w:val="single" w:sz="4" w:space="0" w:color="auto"/>
              <w:right w:val="single" w:sz="4" w:space="0" w:color="auto"/>
            </w:tcBorders>
            <w:hideMark/>
          </w:tcPr>
          <w:p w:rsidR="00F0470C" w:rsidRPr="00F0470C" w:rsidRDefault="00A50869" w:rsidP="00F0470C">
            <w:pPr>
              <w:tabs>
                <w:tab w:val="left" w:pos="1335"/>
              </w:tabs>
              <w:jc w:val="both"/>
              <w:rPr>
                <w:rFonts w:asciiTheme="minorHAnsi" w:hAnsiTheme="minorHAnsi" w:cstheme="minorHAnsi"/>
                <w:sz w:val="22"/>
                <w:szCs w:val="22"/>
              </w:rPr>
            </w:pPr>
            <w:r>
              <w:rPr>
                <w:rFonts w:asciiTheme="minorHAnsi" w:hAnsiTheme="minorHAnsi" w:cstheme="minorHAnsi"/>
                <w:sz w:val="22"/>
                <w:szCs w:val="22"/>
              </w:rPr>
              <w:t>Registered u</w:t>
            </w:r>
            <w:r w:rsidRPr="00F0470C">
              <w:rPr>
                <w:rFonts w:asciiTheme="minorHAnsi" w:hAnsiTheme="minorHAnsi" w:cstheme="minorHAnsi"/>
                <w:sz w:val="22"/>
                <w:szCs w:val="22"/>
              </w:rPr>
              <w:t>ser</w:t>
            </w:r>
            <w:r>
              <w:rPr>
                <w:rFonts w:asciiTheme="minorHAnsi" w:hAnsiTheme="minorHAnsi" w:cstheme="minorHAnsi"/>
                <w:sz w:val="22"/>
                <w:szCs w:val="22"/>
              </w:rPr>
              <w:t>, Admin</w:t>
            </w:r>
          </w:p>
        </w:tc>
      </w:tr>
      <w:tr w:rsidR="00F0470C" w:rsidRPr="00F0470C" w:rsidTr="008238AA">
        <w:tc>
          <w:tcPr>
            <w:tcW w:w="4508" w:type="dxa"/>
            <w:tcBorders>
              <w:top w:val="single" w:sz="4" w:space="0" w:color="auto"/>
              <w:left w:val="single" w:sz="4" w:space="0" w:color="auto"/>
              <w:bottom w:val="single" w:sz="4" w:space="0" w:color="auto"/>
              <w:right w:val="single" w:sz="4" w:space="0" w:color="auto"/>
            </w:tcBorders>
            <w:hideMark/>
          </w:tcPr>
          <w:p w:rsidR="00F0470C" w:rsidRPr="00F0470C" w:rsidRDefault="00F0470C" w:rsidP="00F0470C">
            <w:pPr>
              <w:tabs>
                <w:tab w:val="left" w:pos="1335"/>
              </w:tabs>
              <w:jc w:val="both"/>
              <w:rPr>
                <w:rFonts w:asciiTheme="minorHAnsi" w:hAnsiTheme="minorHAnsi" w:cstheme="minorHAnsi"/>
                <w:sz w:val="22"/>
                <w:szCs w:val="22"/>
              </w:rPr>
            </w:pPr>
            <w:r w:rsidRPr="00F0470C">
              <w:rPr>
                <w:rFonts w:asciiTheme="minorHAnsi" w:hAnsiTheme="minorHAnsi" w:cstheme="minorHAnsi"/>
                <w:sz w:val="22"/>
                <w:szCs w:val="22"/>
              </w:rPr>
              <w:t>Description</w:t>
            </w:r>
          </w:p>
        </w:tc>
        <w:tc>
          <w:tcPr>
            <w:tcW w:w="4508" w:type="dxa"/>
            <w:tcBorders>
              <w:top w:val="single" w:sz="4" w:space="0" w:color="auto"/>
              <w:left w:val="single" w:sz="4" w:space="0" w:color="auto"/>
              <w:bottom w:val="single" w:sz="4" w:space="0" w:color="auto"/>
              <w:right w:val="single" w:sz="4" w:space="0" w:color="auto"/>
            </w:tcBorders>
            <w:hideMark/>
          </w:tcPr>
          <w:p w:rsidR="00F0470C" w:rsidRPr="00F0470C" w:rsidRDefault="00E95A42" w:rsidP="00E95A42">
            <w:pPr>
              <w:tabs>
                <w:tab w:val="left" w:pos="1335"/>
              </w:tabs>
              <w:jc w:val="both"/>
              <w:rPr>
                <w:rFonts w:asciiTheme="minorHAnsi" w:hAnsiTheme="minorHAnsi" w:cstheme="minorHAnsi"/>
                <w:sz w:val="22"/>
                <w:szCs w:val="22"/>
              </w:rPr>
            </w:pPr>
            <w:r>
              <w:rPr>
                <w:rFonts w:asciiTheme="minorHAnsi" w:hAnsiTheme="minorHAnsi" w:cstheme="minorHAnsi"/>
                <w:sz w:val="22"/>
                <w:szCs w:val="22"/>
              </w:rPr>
              <w:t>The user should have a softcopy of his ticket.</w:t>
            </w:r>
          </w:p>
        </w:tc>
      </w:tr>
    </w:tbl>
    <w:p w:rsidR="00F0470C" w:rsidRPr="00F0470C" w:rsidRDefault="00F0470C" w:rsidP="00F0470C">
      <w:pPr>
        <w:tabs>
          <w:tab w:val="left" w:pos="1335"/>
        </w:tabs>
        <w:jc w:val="both"/>
        <w:rPr>
          <w:rFonts w:asciiTheme="minorHAnsi" w:hAnsiTheme="minorHAnsi" w:cstheme="minorHAnsi"/>
          <w:sz w:val="22"/>
          <w:szCs w:val="22"/>
        </w:rPr>
      </w:pPr>
    </w:p>
    <w:p w:rsidR="00D52022" w:rsidRDefault="00F0470C" w:rsidP="00D52022">
      <w:pPr>
        <w:spacing w:line="276" w:lineRule="auto"/>
        <w:rPr>
          <w:rFonts w:asciiTheme="minorHAnsi" w:hAnsiTheme="minorHAnsi" w:cstheme="minorHAnsi"/>
        </w:rPr>
      </w:pPr>
      <w:r w:rsidRPr="00F0470C">
        <w:rPr>
          <w:rFonts w:asciiTheme="minorHAnsi" w:hAnsiTheme="minorHAnsi" w:cstheme="minorHAnsi"/>
          <w:sz w:val="22"/>
          <w:szCs w:val="22"/>
        </w:rPr>
        <w:t xml:space="preserve">FR9: </w:t>
      </w:r>
      <w:r w:rsidR="00D52022">
        <w:rPr>
          <w:rFonts w:asciiTheme="minorHAnsi" w:hAnsiTheme="minorHAnsi" w:cstheme="minorHAnsi"/>
        </w:rPr>
        <w:t xml:space="preserve">The software should be able to allow the admin to update changes (if there are any) </w:t>
      </w:r>
      <w:r w:rsidR="001B19B7">
        <w:rPr>
          <w:rFonts w:asciiTheme="minorHAnsi" w:hAnsiTheme="minorHAnsi" w:cstheme="minorHAnsi"/>
        </w:rPr>
        <w:t>in bus schedules</w:t>
      </w:r>
      <w:r w:rsidR="00D52022">
        <w:rPr>
          <w:rFonts w:asciiTheme="minorHAnsi" w:hAnsiTheme="minorHAnsi" w:cstheme="minorHAnsi"/>
        </w:rPr>
        <w:t>.</w:t>
      </w:r>
    </w:p>
    <w:tbl>
      <w:tblPr>
        <w:tblStyle w:val="TableGrid"/>
        <w:tblW w:w="0" w:type="auto"/>
        <w:tblLook w:val="04A0" w:firstRow="1" w:lastRow="0" w:firstColumn="1" w:lastColumn="0" w:noHBand="0" w:noVBand="1"/>
      </w:tblPr>
      <w:tblGrid>
        <w:gridCol w:w="4508"/>
        <w:gridCol w:w="4508"/>
      </w:tblGrid>
      <w:tr w:rsidR="00F0470C" w:rsidRPr="00F0470C" w:rsidTr="008238AA">
        <w:tc>
          <w:tcPr>
            <w:tcW w:w="4508" w:type="dxa"/>
            <w:tcBorders>
              <w:top w:val="single" w:sz="4" w:space="0" w:color="auto"/>
              <w:left w:val="single" w:sz="4" w:space="0" w:color="auto"/>
              <w:bottom w:val="single" w:sz="4" w:space="0" w:color="auto"/>
              <w:right w:val="single" w:sz="4" w:space="0" w:color="auto"/>
            </w:tcBorders>
            <w:hideMark/>
          </w:tcPr>
          <w:p w:rsidR="00F0470C" w:rsidRPr="00F0470C" w:rsidRDefault="00F0470C" w:rsidP="00F0470C">
            <w:pPr>
              <w:tabs>
                <w:tab w:val="left" w:pos="1335"/>
              </w:tabs>
              <w:jc w:val="both"/>
              <w:rPr>
                <w:rFonts w:asciiTheme="minorHAnsi" w:hAnsiTheme="minorHAnsi" w:cstheme="minorHAnsi"/>
                <w:sz w:val="22"/>
                <w:szCs w:val="22"/>
              </w:rPr>
            </w:pPr>
            <w:r w:rsidRPr="00F0470C">
              <w:rPr>
                <w:rFonts w:asciiTheme="minorHAnsi" w:hAnsiTheme="minorHAnsi" w:cstheme="minorHAnsi"/>
                <w:sz w:val="22"/>
                <w:szCs w:val="22"/>
              </w:rPr>
              <w:t>Use Case</w:t>
            </w:r>
          </w:p>
        </w:tc>
        <w:tc>
          <w:tcPr>
            <w:tcW w:w="4508" w:type="dxa"/>
            <w:tcBorders>
              <w:top w:val="single" w:sz="4" w:space="0" w:color="auto"/>
              <w:left w:val="single" w:sz="4" w:space="0" w:color="auto"/>
              <w:bottom w:val="single" w:sz="4" w:space="0" w:color="auto"/>
              <w:right w:val="single" w:sz="4" w:space="0" w:color="auto"/>
            </w:tcBorders>
            <w:hideMark/>
          </w:tcPr>
          <w:p w:rsidR="00F0470C" w:rsidRPr="00F0470C" w:rsidRDefault="00A50869" w:rsidP="00F0470C">
            <w:pPr>
              <w:tabs>
                <w:tab w:val="left" w:pos="1335"/>
              </w:tabs>
              <w:jc w:val="both"/>
              <w:rPr>
                <w:rFonts w:asciiTheme="minorHAnsi" w:hAnsiTheme="minorHAnsi" w:cstheme="minorHAnsi"/>
                <w:sz w:val="22"/>
                <w:szCs w:val="22"/>
              </w:rPr>
            </w:pPr>
            <w:r>
              <w:rPr>
                <w:rFonts w:asciiTheme="minorHAnsi" w:hAnsiTheme="minorHAnsi" w:cstheme="minorHAnsi"/>
                <w:sz w:val="22"/>
                <w:szCs w:val="22"/>
              </w:rPr>
              <w:t>Update changes</w:t>
            </w:r>
          </w:p>
        </w:tc>
      </w:tr>
      <w:tr w:rsidR="00F0470C" w:rsidRPr="00F0470C" w:rsidTr="008238AA">
        <w:tc>
          <w:tcPr>
            <w:tcW w:w="4508" w:type="dxa"/>
            <w:tcBorders>
              <w:top w:val="single" w:sz="4" w:space="0" w:color="auto"/>
              <w:left w:val="single" w:sz="4" w:space="0" w:color="auto"/>
              <w:bottom w:val="single" w:sz="4" w:space="0" w:color="auto"/>
              <w:right w:val="single" w:sz="4" w:space="0" w:color="auto"/>
            </w:tcBorders>
            <w:hideMark/>
          </w:tcPr>
          <w:p w:rsidR="00F0470C" w:rsidRPr="00F0470C" w:rsidRDefault="00F0470C" w:rsidP="00F0470C">
            <w:pPr>
              <w:tabs>
                <w:tab w:val="left" w:pos="1335"/>
              </w:tabs>
              <w:jc w:val="both"/>
              <w:rPr>
                <w:rFonts w:asciiTheme="minorHAnsi" w:hAnsiTheme="minorHAnsi" w:cstheme="minorHAnsi"/>
                <w:sz w:val="22"/>
                <w:szCs w:val="22"/>
              </w:rPr>
            </w:pPr>
            <w:r w:rsidRPr="00F0470C">
              <w:rPr>
                <w:rFonts w:asciiTheme="minorHAnsi" w:hAnsiTheme="minorHAnsi" w:cstheme="minorHAnsi"/>
                <w:sz w:val="22"/>
                <w:szCs w:val="22"/>
              </w:rPr>
              <w:t>Actors</w:t>
            </w:r>
          </w:p>
        </w:tc>
        <w:tc>
          <w:tcPr>
            <w:tcW w:w="4508" w:type="dxa"/>
            <w:tcBorders>
              <w:top w:val="single" w:sz="4" w:space="0" w:color="auto"/>
              <w:left w:val="single" w:sz="4" w:space="0" w:color="auto"/>
              <w:bottom w:val="single" w:sz="4" w:space="0" w:color="auto"/>
              <w:right w:val="single" w:sz="4" w:space="0" w:color="auto"/>
            </w:tcBorders>
            <w:hideMark/>
          </w:tcPr>
          <w:p w:rsidR="00F0470C" w:rsidRPr="00F0470C" w:rsidRDefault="00A50869" w:rsidP="00F0470C">
            <w:pPr>
              <w:tabs>
                <w:tab w:val="left" w:pos="1335"/>
              </w:tabs>
              <w:jc w:val="both"/>
              <w:rPr>
                <w:rFonts w:asciiTheme="minorHAnsi" w:hAnsiTheme="minorHAnsi" w:cstheme="minorHAnsi"/>
                <w:sz w:val="22"/>
                <w:szCs w:val="22"/>
              </w:rPr>
            </w:pPr>
            <w:r>
              <w:rPr>
                <w:rFonts w:asciiTheme="minorHAnsi" w:hAnsiTheme="minorHAnsi" w:cstheme="minorHAnsi"/>
                <w:sz w:val="22"/>
                <w:szCs w:val="22"/>
              </w:rPr>
              <w:t>Admin</w:t>
            </w:r>
          </w:p>
        </w:tc>
      </w:tr>
      <w:tr w:rsidR="00F0470C" w:rsidRPr="00F0470C" w:rsidTr="008238AA">
        <w:tc>
          <w:tcPr>
            <w:tcW w:w="4508" w:type="dxa"/>
            <w:tcBorders>
              <w:top w:val="single" w:sz="4" w:space="0" w:color="auto"/>
              <w:left w:val="single" w:sz="4" w:space="0" w:color="auto"/>
              <w:bottom w:val="single" w:sz="4" w:space="0" w:color="auto"/>
              <w:right w:val="single" w:sz="4" w:space="0" w:color="auto"/>
            </w:tcBorders>
            <w:hideMark/>
          </w:tcPr>
          <w:p w:rsidR="00F0470C" w:rsidRPr="00F0470C" w:rsidRDefault="00F0470C" w:rsidP="00F0470C">
            <w:pPr>
              <w:tabs>
                <w:tab w:val="left" w:pos="1335"/>
              </w:tabs>
              <w:jc w:val="both"/>
              <w:rPr>
                <w:rFonts w:asciiTheme="minorHAnsi" w:hAnsiTheme="minorHAnsi" w:cstheme="minorHAnsi"/>
                <w:sz w:val="22"/>
                <w:szCs w:val="22"/>
              </w:rPr>
            </w:pPr>
            <w:r w:rsidRPr="00F0470C">
              <w:rPr>
                <w:rFonts w:asciiTheme="minorHAnsi" w:hAnsiTheme="minorHAnsi" w:cstheme="minorHAnsi"/>
                <w:sz w:val="22"/>
                <w:szCs w:val="22"/>
              </w:rPr>
              <w:t>Description</w:t>
            </w:r>
          </w:p>
        </w:tc>
        <w:tc>
          <w:tcPr>
            <w:tcW w:w="4508" w:type="dxa"/>
            <w:tcBorders>
              <w:top w:val="single" w:sz="4" w:space="0" w:color="auto"/>
              <w:left w:val="single" w:sz="4" w:space="0" w:color="auto"/>
              <w:bottom w:val="single" w:sz="4" w:space="0" w:color="auto"/>
              <w:right w:val="single" w:sz="4" w:space="0" w:color="auto"/>
            </w:tcBorders>
            <w:hideMark/>
          </w:tcPr>
          <w:p w:rsidR="00F0470C" w:rsidRPr="00F0470C" w:rsidRDefault="001B19B7" w:rsidP="00F0470C">
            <w:pPr>
              <w:tabs>
                <w:tab w:val="left" w:pos="1335"/>
              </w:tabs>
              <w:jc w:val="both"/>
              <w:rPr>
                <w:rFonts w:asciiTheme="minorHAnsi" w:hAnsiTheme="minorHAnsi" w:cstheme="minorHAnsi"/>
                <w:sz w:val="22"/>
                <w:szCs w:val="22"/>
              </w:rPr>
            </w:pPr>
            <w:r>
              <w:rPr>
                <w:rFonts w:asciiTheme="minorHAnsi" w:hAnsiTheme="minorHAnsi" w:cstheme="minorHAnsi"/>
              </w:rPr>
              <w:t>The software should be able to allow the admin to update changes (if there are any) in bus schedules and inform the customers by sending a message on their registered mobile number.</w:t>
            </w:r>
          </w:p>
        </w:tc>
      </w:tr>
    </w:tbl>
    <w:p w:rsidR="00F0470C" w:rsidRPr="00F0470C" w:rsidRDefault="00F0470C" w:rsidP="00F0470C">
      <w:pPr>
        <w:tabs>
          <w:tab w:val="left" w:pos="1335"/>
        </w:tabs>
        <w:jc w:val="both"/>
        <w:rPr>
          <w:rFonts w:asciiTheme="minorHAnsi" w:hAnsiTheme="minorHAnsi" w:cstheme="minorHAnsi"/>
          <w:sz w:val="22"/>
          <w:szCs w:val="22"/>
        </w:rPr>
      </w:pPr>
    </w:p>
    <w:p w:rsidR="00F0470C" w:rsidRPr="00F0470C" w:rsidRDefault="00F0470C" w:rsidP="00F0470C">
      <w:pPr>
        <w:tabs>
          <w:tab w:val="left" w:pos="1335"/>
        </w:tabs>
        <w:jc w:val="both"/>
        <w:rPr>
          <w:rFonts w:asciiTheme="minorHAnsi" w:hAnsiTheme="minorHAnsi" w:cstheme="minorHAnsi"/>
          <w:sz w:val="22"/>
          <w:szCs w:val="22"/>
        </w:rPr>
      </w:pPr>
      <w:r w:rsidRPr="00F0470C">
        <w:rPr>
          <w:rFonts w:asciiTheme="minorHAnsi" w:hAnsiTheme="minorHAnsi" w:cstheme="minorHAnsi"/>
          <w:sz w:val="22"/>
          <w:szCs w:val="22"/>
        </w:rPr>
        <w:t xml:space="preserve">FR10: </w:t>
      </w:r>
      <w:r w:rsidR="00D52022" w:rsidRPr="00D922D8">
        <w:rPr>
          <w:rFonts w:asciiTheme="minorHAnsi" w:hAnsiTheme="minorHAnsi" w:cstheme="minorHAnsi"/>
        </w:rPr>
        <w:t xml:space="preserve">The </w:t>
      </w:r>
      <w:r w:rsidR="00D52022">
        <w:rPr>
          <w:rFonts w:asciiTheme="minorHAnsi" w:hAnsiTheme="minorHAnsi" w:cstheme="minorHAnsi"/>
        </w:rPr>
        <w:t>software</w:t>
      </w:r>
      <w:r w:rsidR="00D52022" w:rsidRPr="00D922D8">
        <w:rPr>
          <w:rFonts w:asciiTheme="minorHAnsi" w:hAnsiTheme="minorHAnsi" w:cstheme="minorHAnsi"/>
        </w:rPr>
        <w:t xml:space="preserve"> should </w:t>
      </w:r>
      <w:r w:rsidR="00D52022">
        <w:rPr>
          <w:rFonts w:asciiTheme="minorHAnsi" w:hAnsiTheme="minorHAnsi" w:cstheme="minorHAnsi"/>
        </w:rPr>
        <w:t xml:space="preserve">be able to </w:t>
      </w:r>
      <w:r w:rsidR="00D52022" w:rsidRPr="00D922D8">
        <w:rPr>
          <w:rFonts w:asciiTheme="minorHAnsi" w:hAnsiTheme="minorHAnsi" w:cstheme="minorHAnsi"/>
        </w:rPr>
        <w:t xml:space="preserve">allow the user to cancel the </w:t>
      </w:r>
      <w:r w:rsidR="00D52022">
        <w:rPr>
          <w:rFonts w:asciiTheme="minorHAnsi" w:hAnsiTheme="minorHAnsi" w:cstheme="minorHAnsi"/>
        </w:rPr>
        <w:t>tickets following which a refund should be initiated.</w:t>
      </w:r>
    </w:p>
    <w:tbl>
      <w:tblPr>
        <w:tblStyle w:val="TableGrid"/>
        <w:tblW w:w="0" w:type="auto"/>
        <w:tblLook w:val="04A0" w:firstRow="1" w:lastRow="0" w:firstColumn="1" w:lastColumn="0" w:noHBand="0" w:noVBand="1"/>
      </w:tblPr>
      <w:tblGrid>
        <w:gridCol w:w="4508"/>
        <w:gridCol w:w="4508"/>
      </w:tblGrid>
      <w:tr w:rsidR="00F0470C" w:rsidRPr="00F0470C" w:rsidTr="008238AA">
        <w:tc>
          <w:tcPr>
            <w:tcW w:w="4508" w:type="dxa"/>
            <w:tcBorders>
              <w:top w:val="single" w:sz="4" w:space="0" w:color="auto"/>
              <w:left w:val="single" w:sz="4" w:space="0" w:color="auto"/>
              <w:bottom w:val="single" w:sz="4" w:space="0" w:color="auto"/>
              <w:right w:val="single" w:sz="4" w:space="0" w:color="auto"/>
            </w:tcBorders>
            <w:hideMark/>
          </w:tcPr>
          <w:p w:rsidR="00F0470C" w:rsidRPr="00F0470C" w:rsidRDefault="00F0470C" w:rsidP="00F0470C">
            <w:pPr>
              <w:tabs>
                <w:tab w:val="left" w:pos="1335"/>
              </w:tabs>
              <w:jc w:val="both"/>
              <w:rPr>
                <w:rFonts w:asciiTheme="minorHAnsi" w:hAnsiTheme="minorHAnsi" w:cstheme="minorHAnsi"/>
                <w:sz w:val="22"/>
                <w:szCs w:val="22"/>
              </w:rPr>
            </w:pPr>
            <w:r w:rsidRPr="00F0470C">
              <w:rPr>
                <w:rFonts w:asciiTheme="minorHAnsi" w:hAnsiTheme="minorHAnsi" w:cstheme="minorHAnsi"/>
                <w:sz w:val="22"/>
                <w:szCs w:val="22"/>
              </w:rPr>
              <w:t>Use Case</w:t>
            </w:r>
          </w:p>
        </w:tc>
        <w:tc>
          <w:tcPr>
            <w:tcW w:w="4508" w:type="dxa"/>
            <w:tcBorders>
              <w:top w:val="single" w:sz="4" w:space="0" w:color="auto"/>
              <w:left w:val="single" w:sz="4" w:space="0" w:color="auto"/>
              <w:bottom w:val="single" w:sz="4" w:space="0" w:color="auto"/>
              <w:right w:val="single" w:sz="4" w:space="0" w:color="auto"/>
            </w:tcBorders>
            <w:hideMark/>
          </w:tcPr>
          <w:p w:rsidR="00F0470C" w:rsidRPr="00F0470C" w:rsidRDefault="00A50869" w:rsidP="00F0470C">
            <w:pPr>
              <w:tabs>
                <w:tab w:val="left" w:pos="1335"/>
              </w:tabs>
              <w:jc w:val="both"/>
              <w:rPr>
                <w:rFonts w:asciiTheme="minorHAnsi" w:hAnsiTheme="minorHAnsi" w:cstheme="minorHAnsi"/>
                <w:sz w:val="22"/>
                <w:szCs w:val="22"/>
              </w:rPr>
            </w:pPr>
            <w:r w:rsidRPr="00F0470C">
              <w:rPr>
                <w:rFonts w:asciiTheme="minorHAnsi" w:hAnsiTheme="minorHAnsi" w:cstheme="minorHAnsi"/>
                <w:sz w:val="22"/>
                <w:szCs w:val="22"/>
              </w:rPr>
              <w:t>C</w:t>
            </w:r>
            <w:r w:rsidR="00F0470C" w:rsidRPr="00F0470C">
              <w:rPr>
                <w:rFonts w:asciiTheme="minorHAnsi" w:hAnsiTheme="minorHAnsi" w:cstheme="minorHAnsi"/>
                <w:sz w:val="22"/>
                <w:szCs w:val="22"/>
              </w:rPr>
              <w:t>ancellation</w:t>
            </w:r>
            <w:r>
              <w:rPr>
                <w:rFonts w:asciiTheme="minorHAnsi" w:hAnsiTheme="minorHAnsi" w:cstheme="minorHAnsi"/>
                <w:sz w:val="22"/>
                <w:szCs w:val="22"/>
              </w:rPr>
              <w:t xml:space="preserve"> and refund</w:t>
            </w:r>
          </w:p>
        </w:tc>
      </w:tr>
      <w:tr w:rsidR="00F0470C" w:rsidRPr="00F0470C" w:rsidTr="008238AA">
        <w:tc>
          <w:tcPr>
            <w:tcW w:w="4508" w:type="dxa"/>
            <w:tcBorders>
              <w:top w:val="single" w:sz="4" w:space="0" w:color="auto"/>
              <w:left w:val="single" w:sz="4" w:space="0" w:color="auto"/>
              <w:bottom w:val="single" w:sz="4" w:space="0" w:color="auto"/>
              <w:right w:val="single" w:sz="4" w:space="0" w:color="auto"/>
            </w:tcBorders>
            <w:hideMark/>
          </w:tcPr>
          <w:p w:rsidR="00F0470C" w:rsidRPr="00F0470C" w:rsidRDefault="00F0470C" w:rsidP="00F0470C">
            <w:pPr>
              <w:tabs>
                <w:tab w:val="left" w:pos="1335"/>
              </w:tabs>
              <w:jc w:val="both"/>
              <w:rPr>
                <w:rFonts w:asciiTheme="minorHAnsi" w:hAnsiTheme="minorHAnsi" w:cstheme="minorHAnsi"/>
                <w:sz w:val="22"/>
                <w:szCs w:val="22"/>
              </w:rPr>
            </w:pPr>
            <w:r w:rsidRPr="00F0470C">
              <w:rPr>
                <w:rFonts w:asciiTheme="minorHAnsi" w:hAnsiTheme="minorHAnsi" w:cstheme="minorHAnsi"/>
                <w:sz w:val="22"/>
                <w:szCs w:val="22"/>
              </w:rPr>
              <w:t>Actors</w:t>
            </w:r>
          </w:p>
        </w:tc>
        <w:tc>
          <w:tcPr>
            <w:tcW w:w="4508" w:type="dxa"/>
            <w:tcBorders>
              <w:top w:val="single" w:sz="4" w:space="0" w:color="auto"/>
              <w:left w:val="single" w:sz="4" w:space="0" w:color="auto"/>
              <w:bottom w:val="single" w:sz="4" w:space="0" w:color="auto"/>
              <w:right w:val="single" w:sz="4" w:space="0" w:color="auto"/>
            </w:tcBorders>
            <w:hideMark/>
          </w:tcPr>
          <w:p w:rsidR="00F0470C" w:rsidRPr="00F0470C" w:rsidRDefault="00A50869" w:rsidP="00F0470C">
            <w:pPr>
              <w:tabs>
                <w:tab w:val="left" w:pos="1335"/>
              </w:tabs>
              <w:jc w:val="both"/>
              <w:rPr>
                <w:rFonts w:asciiTheme="minorHAnsi" w:hAnsiTheme="minorHAnsi" w:cstheme="minorHAnsi"/>
                <w:sz w:val="22"/>
                <w:szCs w:val="22"/>
              </w:rPr>
            </w:pPr>
            <w:r>
              <w:rPr>
                <w:rFonts w:asciiTheme="minorHAnsi" w:hAnsiTheme="minorHAnsi" w:cstheme="minorHAnsi"/>
                <w:sz w:val="22"/>
                <w:szCs w:val="22"/>
              </w:rPr>
              <w:t>Registered u</w:t>
            </w:r>
            <w:r w:rsidRPr="00F0470C">
              <w:rPr>
                <w:rFonts w:asciiTheme="minorHAnsi" w:hAnsiTheme="minorHAnsi" w:cstheme="minorHAnsi"/>
                <w:sz w:val="22"/>
                <w:szCs w:val="22"/>
              </w:rPr>
              <w:t>ser</w:t>
            </w:r>
            <w:r>
              <w:rPr>
                <w:rFonts w:asciiTheme="minorHAnsi" w:hAnsiTheme="minorHAnsi" w:cstheme="minorHAnsi"/>
                <w:sz w:val="22"/>
                <w:szCs w:val="22"/>
              </w:rPr>
              <w:t>, Admin</w:t>
            </w:r>
          </w:p>
        </w:tc>
      </w:tr>
      <w:tr w:rsidR="00F0470C" w:rsidRPr="00F0470C" w:rsidTr="008238AA">
        <w:tc>
          <w:tcPr>
            <w:tcW w:w="4508" w:type="dxa"/>
            <w:tcBorders>
              <w:top w:val="single" w:sz="4" w:space="0" w:color="auto"/>
              <w:left w:val="single" w:sz="4" w:space="0" w:color="auto"/>
              <w:bottom w:val="single" w:sz="4" w:space="0" w:color="auto"/>
              <w:right w:val="single" w:sz="4" w:space="0" w:color="auto"/>
            </w:tcBorders>
            <w:hideMark/>
          </w:tcPr>
          <w:p w:rsidR="00F0470C" w:rsidRPr="00F0470C" w:rsidRDefault="00F0470C" w:rsidP="00F0470C">
            <w:pPr>
              <w:tabs>
                <w:tab w:val="left" w:pos="1335"/>
              </w:tabs>
              <w:jc w:val="both"/>
              <w:rPr>
                <w:rFonts w:asciiTheme="minorHAnsi" w:hAnsiTheme="minorHAnsi" w:cstheme="minorHAnsi"/>
                <w:sz w:val="22"/>
                <w:szCs w:val="22"/>
              </w:rPr>
            </w:pPr>
            <w:r w:rsidRPr="00F0470C">
              <w:rPr>
                <w:rFonts w:asciiTheme="minorHAnsi" w:hAnsiTheme="minorHAnsi" w:cstheme="minorHAnsi"/>
                <w:sz w:val="22"/>
                <w:szCs w:val="22"/>
              </w:rPr>
              <w:t>Description</w:t>
            </w:r>
          </w:p>
        </w:tc>
        <w:tc>
          <w:tcPr>
            <w:tcW w:w="4508" w:type="dxa"/>
            <w:tcBorders>
              <w:top w:val="single" w:sz="4" w:space="0" w:color="auto"/>
              <w:left w:val="single" w:sz="4" w:space="0" w:color="auto"/>
              <w:bottom w:val="single" w:sz="4" w:space="0" w:color="auto"/>
              <w:right w:val="single" w:sz="4" w:space="0" w:color="auto"/>
            </w:tcBorders>
            <w:hideMark/>
          </w:tcPr>
          <w:p w:rsidR="00F0470C" w:rsidRPr="00F0470C" w:rsidRDefault="00E95A42" w:rsidP="00F0470C">
            <w:pPr>
              <w:tabs>
                <w:tab w:val="left" w:pos="1335"/>
              </w:tabs>
              <w:jc w:val="both"/>
              <w:rPr>
                <w:rFonts w:asciiTheme="minorHAnsi" w:hAnsiTheme="minorHAnsi" w:cstheme="minorHAnsi"/>
                <w:sz w:val="22"/>
                <w:szCs w:val="22"/>
              </w:rPr>
            </w:pPr>
            <w:r>
              <w:rPr>
                <w:rFonts w:asciiTheme="minorHAnsi" w:hAnsiTheme="minorHAnsi" w:cstheme="minorHAnsi"/>
                <w:sz w:val="22"/>
                <w:szCs w:val="22"/>
              </w:rPr>
              <w:t xml:space="preserve">The user should be able to cancel the ticket and save his money from getting wasted if there is some sudden change in his plan and  he won’t be able to board the bus at that </w:t>
            </w:r>
            <w:r w:rsidR="001B19B7">
              <w:rPr>
                <w:rFonts w:asciiTheme="minorHAnsi" w:hAnsiTheme="minorHAnsi" w:cstheme="minorHAnsi"/>
                <w:sz w:val="22"/>
                <w:szCs w:val="22"/>
              </w:rPr>
              <w:t>particular time.</w:t>
            </w:r>
          </w:p>
        </w:tc>
      </w:tr>
    </w:tbl>
    <w:p w:rsidR="00F0470C" w:rsidRPr="00F0470C" w:rsidRDefault="00F0470C" w:rsidP="00F0470C">
      <w:pPr>
        <w:tabs>
          <w:tab w:val="left" w:pos="1335"/>
        </w:tabs>
        <w:jc w:val="both"/>
        <w:rPr>
          <w:rFonts w:asciiTheme="minorHAnsi" w:hAnsiTheme="minorHAnsi" w:cstheme="minorHAnsi"/>
          <w:sz w:val="22"/>
          <w:szCs w:val="22"/>
        </w:rPr>
      </w:pPr>
    </w:p>
    <w:p w:rsidR="00F0470C" w:rsidRPr="00F0470C" w:rsidRDefault="00F0470C" w:rsidP="00F0470C">
      <w:pPr>
        <w:tabs>
          <w:tab w:val="left" w:pos="1335"/>
        </w:tabs>
        <w:jc w:val="both"/>
        <w:rPr>
          <w:rFonts w:asciiTheme="minorHAnsi" w:hAnsiTheme="minorHAnsi" w:cstheme="minorHAnsi"/>
          <w:sz w:val="22"/>
          <w:szCs w:val="22"/>
        </w:rPr>
      </w:pPr>
    </w:p>
    <w:p w:rsidR="00F0470C" w:rsidRPr="00F0470C" w:rsidRDefault="00F0470C" w:rsidP="00D51956">
      <w:pPr>
        <w:tabs>
          <w:tab w:val="left" w:pos="1335"/>
        </w:tabs>
        <w:jc w:val="both"/>
        <w:rPr>
          <w:rFonts w:asciiTheme="minorHAnsi" w:hAnsiTheme="minorHAnsi" w:cstheme="minorHAnsi"/>
          <w:sz w:val="22"/>
          <w:szCs w:val="22"/>
        </w:rPr>
      </w:pPr>
    </w:p>
    <w:p w:rsidR="00D51956" w:rsidRDefault="00D51956" w:rsidP="00D51956">
      <w:pPr>
        <w:tabs>
          <w:tab w:val="left" w:pos="1335"/>
        </w:tabs>
        <w:jc w:val="both"/>
        <w:rPr>
          <w:rFonts w:asciiTheme="minorHAnsi" w:hAnsiTheme="minorHAnsi" w:cstheme="minorHAnsi"/>
          <w:b/>
          <w:sz w:val="22"/>
          <w:szCs w:val="22"/>
        </w:rPr>
      </w:pPr>
      <w:r w:rsidRPr="00895BE1">
        <w:rPr>
          <w:rFonts w:asciiTheme="minorHAnsi" w:hAnsiTheme="minorHAnsi" w:cstheme="minorHAnsi"/>
          <w:b/>
          <w:sz w:val="22"/>
          <w:szCs w:val="22"/>
        </w:rPr>
        <w:t>B2.3 Use-case diagram with Use-case specification</w:t>
      </w:r>
    </w:p>
    <w:p w:rsidR="00F0470C" w:rsidRPr="00F0470C" w:rsidRDefault="00F0470C" w:rsidP="00D51956">
      <w:pPr>
        <w:tabs>
          <w:tab w:val="left" w:pos="1335"/>
        </w:tabs>
        <w:jc w:val="both"/>
        <w:rPr>
          <w:rFonts w:asciiTheme="minorHAnsi" w:hAnsiTheme="minorHAnsi" w:cstheme="minorHAnsi"/>
          <w:sz w:val="22"/>
          <w:szCs w:val="22"/>
        </w:rPr>
      </w:pPr>
      <w:r>
        <w:rPr>
          <w:noProof/>
          <w:lang w:val="en-IN" w:eastAsia="en-IN"/>
        </w:rPr>
        <w:lastRenderedPageBreak/>
        <w:drawing>
          <wp:inline distT="0" distB="0" distL="0" distR="0" wp14:anchorId="1361737D" wp14:editId="4E46B880">
            <wp:extent cx="5731510" cy="40247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7174" cy="4028722"/>
                    </a:xfrm>
                    <a:prstGeom prst="rect">
                      <a:avLst/>
                    </a:prstGeom>
                  </pic:spPr>
                </pic:pic>
              </a:graphicData>
            </a:graphic>
          </wp:inline>
        </w:drawing>
      </w:r>
    </w:p>
    <w:p w:rsidR="00D51956" w:rsidRPr="00D51956" w:rsidRDefault="00D51956" w:rsidP="00D51956">
      <w:pPr>
        <w:tabs>
          <w:tab w:val="left" w:pos="1335"/>
        </w:tabs>
        <w:jc w:val="both"/>
        <w:rPr>
          <w:rFonts w:asciiTheme="minorHAnsi" w:hAnsiTheme="minorHAnsi" w:cstheme="minorHAnsi"/>
          <w:sz w:val="22"/>
          <w:szCs w:val="22"/>
        </w:rPr>
      </w:pPr>
      <w:r w:rsidRPr="00D51956">
        <w:rPr>
          <w:rFonts w:asciiTheme="minorHAnsi" w:hAnsiTheme="minorHAnsi" w:cstheme="minorHAnsi"/>
          <w:b/>
          <w:sz w:val="22"/>
          <w:szCs w:val="22"/>
        </w:rPr>
        <w:t>B2.4 Conclusion</w:t>
      </w:r>
    </w:p>
    <w:p w:rsidR="00A318DA" w:rsidRDefault="00A318DA"/>
    <w:sectPr w:rsidR="00A318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F1BEE"/>
    <w:multiLevelType w:val="multilevel"/>
    <w:tmpl w:val="2C9A9B42"/>
    <w:lvl w:ilvl="0">
      <w:start w:val="2"/>
      <w:numFmt w:val="upperLetter"/>
      <w:lvlText w:val="%1"/>
      <w:lvlJc w:val="left"/>
      <w:pPr>
        <w:ind w:left="8023" w:hanging="7924"/>
      </w:pPr>
      <w:rPr>
        <w:rFonts w:hint="default"/>
        <w:lang w:val="en-US" w:eastAsia="en-US" w:bidi="en-US"/>
      </w:rPr>
    </w:lvl>
    <w:lvl w:ilvl="1">
      <w:start w:val="1"/>
      <w:numFmt w:val="decimal"/>
      <w:lvlText w:val="%1.%2"/>
      <w:lvlJc w:val="left"/>
      <w:pPr>
        <w:ind w:left="7924" w:hanging="7924"/>
      </w:pPr>
      <w:rPr>
        <w:rFonts w:ascii="Calibri" w:eastAsia="Calibri" w:hAnsi="Calibri" w:cs="Calibri" w:hint="default"/>
        <w:b/>
        <w:bCs/>
        <w:spacing w:val="-2"/>
        <w:w w:val="100"/>
        <w:sz w:val="22"/>
        <w:szCs w:val="22"/>
        <w:lang w:val="en-US" w:eastAsia="en-US" w:bidi="en-US"/>
      </w:rPr>
    </w:lvl>
    <w:lvl w:ilvl="2">
      <w:start w:val="1"/>
      <w:numFmt w:val="decimal"/>
      <w:lvlText w:val="%1.%2.%3"/>
      <w:lvlJc w:val="left"/>
      <w:pPr>
        <w:ind w:left="1368" w:hanging="519"/>
      </w:pPr>
      <w:rPr>
        <w:rFonts w:ascii="Calibri" w:eastAsia="Calibri" w:hAnsi="Calibri" w:cs="Calibri" w:hint="default"/>
        <w:b/>
        <w:bCs/>
        <w:spacing w:val="-2"/>
        <w:w w:val="100"/>
        <w:sz w:val="22"/>
        <w:szCs w:val="22"/>
        <w:lang w:val="en-US" w:eastAsia="en-US" w:bidi="en-US"/>
      </w:rPr>
    </w:lvl>
    <w:lvl w:ilvl="3">
      <w:numFmt w:val="bullet"/>
      <w:lvlText w:val="•"/>
      <w:lvlJc w:val="left"/>
      <w:pPr>
        <w:ind w:left="8533" w:hanging="519"/>
      </w:pPr>
      <w:rPr>
        <w:rFonts w:hint="default"/>
        <w:lang w:val="en-US" w:eastAsia="en-US" w:bidi="en-US"/>
      </w:rPr>
    </w:lvl>
    <w:lvl w:ilvl="4">
      <w:numFmt w:val="bullet"/>
      <w:lvlText w:val="•"/>
      <w:lvlJc w:val="left"/>
      <w:pPr>
        <w:ind w:left="8789" w:hanging="519"/>
      </w:pPr>
      <w:rPr>
        <w:rFonts w:hint="default"/>
        <w:lang w:val="en-US" w:eastAsia="en-US" w:bidi="en-US"/>
      </w:rPr>
    </w:lvl>
    <w:lvl w:ilvl="5">
      <w:numFmt w:val="bullet"/>
      <w:lvlText w:val="•"/>
      <w:lvlJc w:val="left"/>
      <w:pPr>
        <w:ind w:left="9046" w:hanging="519"/>
      </w:pPr>
      <w:rPr>
        <w:rFonts w:hint="default"/>
        <w:lang w:val="en-US" w:eastAsia="en-US" w:bidi="en-US"/>
      </w:rPr>
    </w:lvl>
    <w:lvl w:ilvl="6">
      <w:numFmt w:val="bullet"/>
      <w:lvlText w:val="•"/>
      <w:lvlJc w:val="left"/>
      <w:pPr>
        <w:ind w:left="9302" w:hanging="519"/>
      </w:pPr>
      <w:rPr>
        <w:rFonts w:hint="default"/>
        <w:lang w:val="en-US" w:eastAsia="en-US" w:bidi="en-US"/>
      </w:rPr>
    </w:lvl>
    <w:lvl w:ilvl="7">
      <w:numFmt w:val="bullet"/>
      <w:lvlText w:val="•"/>
      <w:lvlJc w:val="left"/>
      <w:pPr>
        <w:ind w:left="9559" w:hanging="519"/>
      </w:pPr>
      <w:rPr>
        <w:rFonts w:hint="default"/>
        <w:lang w:val="en-US" w:eastAsia="en-US" w:bidi="en-US"/>
      </w:rPr>
    </w:lvl>
    <w:lvl w:ilvl="8">
      <w:numFmt w:val="bullet"/>
      <w:lvlText w:val="•"/>
      <w:lvlJc w:val="left"/>
      <w:pPr>
        <w:ind w:left="9815" w:hanging="519"/>
      </w:pPr>
      <w:rPr>
        <w:rFonts w:hint="default"/>
        <w:lang w:val="en-US" w:eastAsia="en-US" w:bidi="en-US"/>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aff">
    <w15:presenceInfo w15:providerId="None" w15:userId="sta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405"/>
    <w:rsid w:val="00087F7D"/>
    <w:rsid w:val="000D4223"/>
    <w:rsid w:val="001B19B7"/>
    <w:rsid w:val="0028514B"/>
    <w:rsid w:val="003C7405"/>
    <w:rsid w:val="00504DAF"/>
    <w:rsid w:val="00A13942"/>
    <w:rsid w:val="00A318DA"/>
    <w:rsid w:val="00A50869"/>
    <w:rsid w:val="00BF52B5"/>
    <w:rsid w:val="00D51956"/>
    <w:rsid w:val="00D52022"/>
    <w:rsid w:val="00E1052E"/>
    <w:rsid w:val="00E95A42"/>
    <w:rsid w:val="00F047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29D9B"/>
  <w15:chartTrackingRefBased/>
  <w15:docId w15:val="{CB35E2F7-3A73-4D64-8344-2FACF9131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1956"/>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D51956"/>
    <w:pPr>
      <w:keepNext/>
      <w:outlineLvl w:val="0"/>
    </w:pPr>
    <w:rPr>
      <w:sz w:val="6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1956"/>
    <w:rPr>
      <w:rFonts w:ascii="Times New Roman" w:eastAsia="Times New Roman" w:hAnsi="Times New Roman" w:cs="Times New Roman"/>
      <w:sz w:val="61"/>
      <w:szCs w:val="24"/>
      <w:lang w:val="en-US"/>
    </w:rPr>
  </w:style>
  <w:style w:type="paragraph" w:styleId="BodyText">
    <w:name w:val="Body Text"/>
    <w:basedOn w:val="Normal"/>
    <w:link w:val="BodyTextChar"/>
    <w:uiPriority w:val="99"/>
    <w:semiHidden/>
    <w:unhideWhenUsed/>
    <w:rsid w:val="00D51956"/>
    <w:pPr>
      <w:spacing w:after="120"/>
    </w:pPr>
  </w:style>
  <w:style w:type="character" w:customStyle="1" w:styleId="BodyTextChar">
    <w:name w:val="Body Text Char"/>
    <w:basedOn w:val="DefaultParagraphFont"/>
    <w:link w:val="BodyText"/>
    <w:uiPriority w:val="99"/>
    <w:semiHidden/>
    <w:rsid w:val="00D51956"/>
    <w:rPr>
      <w:rFonts w:ascii="Times New Roman" w:eastAsia="Times New Roman" w:hAnsi="Times New Roman" w:cs="Times New Roman"/>
      <w:sz w:val="24"/>
      <w:szCs w:val="24"/>
      <w:lang w:val="en-US"/>
    </w:rPr>
  </w:style>
  <w:style w:type="paragraph" w:styleId="ListParagraph">
    <w:name w:val="List Paragraph"/>
    <w:basedOn w:val="Normal"/>
    <w:qFormat/>
    <w:rsid w:val="00D51956"/>
    <w:pPr>
      <w:ind w:left="720"/>
      <w:contextualSpacing/>
    </w:pPr>
  </w:style>
  <w:style w:type="table" w:styleId="TableGrid">
    <w:name w:val="Table Grid"/>
    <w:basedOn w:val="TableNormal"/>
    <w:uiPriority w:val="39"/>
    <w:rsid w:val="00F047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ookinglive.com/" TargetMode="External"/><Relationship Id="rId5" Type="http://schemas.openxmlformats.org/officeDocument/2006/relationships/hyperlink" Target="https://online-booking.financesonlin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prachi99poddar@gmail.com</dc:creator>
  <cp:keywords/>
  <dc:description/>
  <cp:lastModifiedBy>prachi99poddar@gmail.com</cp:lastModifiedBy>
  <cp:revision>3</cp:revision>
  <dcterms:created xsi:type="dcterms:W3CDTF">2019-02-17T19:38:00Z</dcterms:created>
  <dcterms:modified xsi:type="dcterms:W3CDTF">2019-02-17T22:32:00Z</dcterms:modified>
</cp:coreProperties>
</file>